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31D2" w14:textId="77777777" w:rsidR="002E3E53" w:rsidRDefault="00000000" w:rsidP="002E3E53">
      <w:pPr>
        <w:spacing w:line="306" w:lineRule="auto"/>
        <w:ind w:right="33" w:hanging="1"/>
        <w:jc w:val="center"/>
        <w:rPr>
          <w:b/>
          <w:sz w:val="24"/>
          <w:szCs w:val="24"/>
        </w:rPr>
      </w:pPr>
      <w:r>
        <w:rPr>
          <w:b/>
          <w:sz w:val="24"/>
          <w:szCs w:val="24"/>
        </w:rPr>
        <w:t>UNIVERSIDADE DE SANTA CRUZ</w:t>
      </w:r>
      <w:r w:rsidR="002E3E53">
        <w:rPr>
          <w:b/>
          <w:sz w:val="24"/>
          <w:szCs w:val="24"/>
        </w:rPr>
        <w:t xml:space="preserve"> D</w:t>
      </w:r>
      <w:r>
        <w:rPr>
          <w:b/>
          <w:sz w:val="24"/>
          <w:szCs w:val="24"/>
        </w:rPr>
        <w:t xml:space="preserve">O SUL </w:t>
      </w:r>
    </w:p>
    <w:p w14:paraId="28163F91" w14:textId="77777777" w:rsidR="002E3E53" w:rsidRDefault="00000000" w:rsidP="002E3E53">
      <w:pPr>
        <w:spacing w:line="306" w:lineRule="auto"/>
        <w:ind w:right="33" w:hanging="1"/>
        <w:jc w:val="center"/>
        <w:rPr>
          <w:b/>
          <w:sz w:val="24"/>
          <w:szCs w:val="24"/>
        </w:rPr>
      </w:pPr>
      <w:r>
        <w:rPr>
          <w:b/>
          <w:sz w:val="24"/>
          <w:szCs w:val="24"/>
        </w:rPr>
        <w:t xml:space="preserve">DEPARTAMENTO DE CIÊNCIAS DA VIDA </w:t>
      </w:r>
    </w:p>
    <w:p w14:paraId="6C937472" w14:textId="4D8FFE29" w:rsidR="00580771" w:rsidRDefault="00000000" w:rsidP="002E3E53">
      <w:pPr>
        <w:spacing w:line="306" w:lineRule="auto"/>
        <w:ind w:right="33" w:hanging="1"/>
        <w:jc w:val="center"/>
        <w:rPr>
          <w:b/>
          <w:sz w:val="24"/>
          <w:szCs w:val="24"/>
        </w:rPr>
      </w:pPr>
      <w:r>
        <w:rPr>
          <w:b/>
          <w:sz w:val="24"/>
          <w:szCs w:val="24"/>
        </w:rPr>
        <w:t>CURSO DE FARMÁCIA</w:t>
      </w:r>
    </w:p>
    <w:p w14:paraId="6FE73BB6" w14:textId="77777777" w:rsidR="00580771" w:rsidRDefault="00580771" w:rsidP="002E3E53">
      <w:pPr>
        <w:pBdr>
          <w:top w:val="nil"/>
          <w:left w:val="nil"/>
          <w:bottom w:val="nil"/>
          <w:right w:val="nil"/>
          <w:between w:val="nil"/>
        </w:pBdr>
        <w:ind w:right="33"/>
        <w:jc w:val="center"/>
        <w:rPr>
          <w:b/>
          <w:color w:val="000000"/>
          <w:sz w:val="26"/>
          <w:szCs w:val="26"/>
        </w:rPr>
      </w:pPr>
    </w:p>
    <w:p w14:paraId="14EAB087" w14:textId="77777777" w:rsidR="00580771" w:rsidRDefault="00580771" w:rsidP="002E3E53">
      <w:pPr>
        <w:pBdr>
          <w:top w:val="nil"/>
          <w:left w:val="nil"/>
          <w:bottom w:val="nil"/>
          <w:right w:val="nil"/>
          <w:between w:val="nil"/>
        </w:pBdr>
        <w:ind w:right="33"/>
        <w:jc w:val="center"/>
        <w:rPr>
          <w:b/>
          <w:color w:val="000000"/>
          <w:sz w:val="26"/>
          <w:szCs w:val="26"/>
        </w:rPr>
      </w:pPr>
    </w:p>
    <w:p w14:paraId="0A82E4D1" w14:textId="77777777" w:rsidR="00580771" w:rsidRDefault="00580771" w:rsidP="002E3E53">
      <w:pPr>
        <w:pBdr>
          <w:top w:val="nil"/>
          <w:left w:val="nil"/>
          <w:bottom w:val="nil"/>
          <w:right w:val="nil"/>
          <w:between w:val="nil"/>
        </w:pBdr>
        <w:ind w:right="33"/>
        <w:jc w:val="center"/>
        <w:rPr>
          <w:b/>
          <w:color w:val="000000"/>
          <w:sz w:val="26"/>
          <w:szCs w:val="26"/>
        </w:rPr>
      </w:pPr>
    </w:p>
    <w:p w14:paraId="5A90DB20" w14:textId="77777777" w:rsidR="00580771" w:rsidRDefault="00580771" w:rsidP="002E3E53">
      <w:pPr>
        <w:pBdr>
          <w:top w:val="nil"/>
          <w:left w:val="nil"/>
          <w:bottom w:val="nil"/>
          <w:right w:val="nil"/>
          <w:between w:val="nil"/>
        </w:pBdr>
        <w:ind w:right="33"/>
        <w:jc w:val="center"/>
        <w:rPr>
          <w:b/>
          <w:color w:val="000000"/>
          <w:sz w:val="26"/>
          <w:szCs w:val="26"/>
        </w:rPr>
      </w:pPr>
    </w:p>
    <w:p w14:paraId="0233331F" w14:textId="77777777" w:rsidR="00580771" w:rsidRDefault="00580771">
      <w:pPr>
        <w:pBdr>
          <w:top w:val="nil"/>
          <w:left w:val="nil"/>
          <w:bottom w:val="nil"/>
          <w:right w:val="nil"/>
          <w:between w:val="nil"/>
        </w:pBdr>
        <w:rPr>
          <w:b/>
          <w:color w:val="000000"/>
          <w:sz w:val="26"/>
          <w:szCs w:val="26"/>
        </w:rPr>
      </w:pPr>
    </w:p>
    <w:p w14:paraId="013CCD3C" w14:textId="77777777" w:rsidR="00580771" w:rsidRDefault="00580771">
      <w:pPr>
        <w:pBdr>
          <w:top w:val="nil"/>
          <w:left w:val="nil"/>
          <w:bottom w:val="nil"/>
          <w:right w:val="nil"/>
          <w:between w:val="nil"/>
        </w:pBdr>
        <w:rPr>
          <w:b/>
          <w:color w:val="000000"/>
          <w:sz w:val="26"/>
          <w:szCs w:val="26"/>
        </w:rPr>
      </w:pPr>
    </w:p>
    <w:p w14:paraId="149A2748" w14:textId="77777777" w:rsidR="00580771" w:rsidRDefault="00580771">
      <w:pPr>
        <w:pBdr>
          <w:top w:val="nil"/>
          <w:left w:val="nil"/>
          <w:bottom w:val="nil"/>
          <w:right w:val="nil"/>
          <w:between w:val="nil"/>
        </w:pBdr>
        <w:rPr>
          <w:b/>
          <w:color w:val="000000"/>
          <w:sz w:val="26"/>
          <w:szCs w:val="26"/>
        </w:rPr>
      </w:pPr>
    </w:p>
    <w:p w14:paraId="78E1AD45" w14:textId="77777777" w:rsidR="00580771" w:rsidRDefault="00580771">
      <w:pPr>
        <w:pBdr>
          <w:top w:val="nil"/>
          <w:left w:val="nil"/>
          <w:bottom w:val="nil"/>
          <w:right w:val="nil"/>
          <w:between w:val="nil"/>
        </w:pBdr>
        <w:rPr>
          <w:b/>
          <w:color w:val="000000"/>
          <w:sz w:val="26"/>
          <w:szCs w:val="26"/>
        </w:rPr>
      </w:pPr>
    </w:p>
    <w:p w14:paraId="04C11F05" w14:textId="77777777" w:rsidR="00580771" w:rsidRDefault="00580771">
      <w:pPr>
        <w:pBdr>
          <w:top w:val="nil"/>
          <w:left w:val="nil"/>
          <w:bottom w:val="nil"/>
          <w:right w:val="nil"/>
          <w:between w:val="nil"/>
        </w:pBdr>
        <w:spacing w:before="6"/>
        <w:rPr>
          <w:b/>
          <w:color w:val="000000"/>
          <w:sz w:val="27"/>
          <w:szCs w:val="27"/>
        </w:rPr>
      </w:pPr>
    </w:p>
    <w:p w14:paraId="7FCFBE88" w14:textId="77777777" w:rsidR="00580771" w:rsidRDefault="00000000" w:rsidP="002E3E53">
      <w:pPr>
        <w:pBdr>
          <w:top w:val="nil"/>
          <w:left w:val="nil"/>
          <w:bottom w:val="nil"/>
          <w:right w:val="nil"/>
          <w:between w:val="nil"/>
        </w:pBdr>
        <w:ind w:right="33"/>
        <w:jc w:val="center"/>
        <w:rPr>
          <w:color w:val="000000"/>
          <w:sz w:val="24"/>
          <w:szCs w:val="24"/>
        </w:rPr>
      </w:pPr>
      <w:r>
        <w:rPr>
          <w:color w:val="000000"/>
          <w:sz w:val="24"/>
          <w:szCs w:val="24"/>
        </w:rPr>
        <w:t>Paula de Melo Job</w:t>
      </w:r>
    </w:p>
    <w:p w14:paraId="5FCD5EB1" w14:textId="77777777" w:rsidR="00580771" w:rsidRDefault="00580771">
      <w:pPr>
        <w:pBdr>
          <w:top w:val="nil"/>
          <w:left w:val="nil"/>
          <w:bottom w:val="nil"/>
          <w:right w:val="nil"/>
          <w:between w:val="nil"/>
        </w:pBdr>
        <w:rPr>
          <w:color w:val="000000"/>
          <w:sz w:val="26"/>
          <w:szCs w:val="26"/>
        </w:rPr>
      </w:pPr>
    </w:p>
    <w:p w14:paraId="64B68CBB" w14:textId="77777777" w:rsidR="00580771" w:rsidRDefault="00580771">
      <w:pPr>
        <w:pBdr>
          <w:top w:val="nil"/>
          <w:left w:val="nil"/>
          <w:bottom w:val="nil"/>
          <w:right w:val="nil"/>
          <w:between w:val="nil"/>
        </w:pBdr>
        <w:rPr>
          <w:color w:val="000000"/>
          <w:sz w:val="26"/>
          <w:szCs w:val="26"/>
        </w:rPr>
      </w:pPr>
    </w:p>
    <w:p w14:paraId="4A41D95E" w14:textId="77777777" w:rsidR="00580771" w:rsidRDefault="00580771">
      <w:pPr>
        <w:pBdr>
          <w:top w:val="nil"/>
          <w:left w:val="nil"/>
          <w:bottom w:val="nil"/>
          <w:right w:val="nil"/>
          <w:between w:val="nil"/>
        </w:pBdr>
        <w:rPr>
          <w:color w:val="000000"/>
          <w:sz w:val="26"/>
          <w:szCs w:val="26"/>
        </w:rPr>
      </w:pPr>
    </w:p>
    <w:p w14:paraId="5B3CD984" w14:textId="77777777" w:rsidR="00580771" w:rsidRDefault="00580771">
      <w:pPr>
        <w:pBdr>
          <w:top w:val="nil"/>
          <w:left w:val="nil"/>
          <w:bottom w:val="nil"/>
          <w:right w:val="nil"/>
          <w:between w:val="nil"/>
        </w:pBdr>
        <w:rPr>
          <w:color w:val="000000"/>
          <w:sz w:val="26"/>
          <w:szCs w:val="26"/>
        </w:rPr>
      </w:pPr>
    </w:p>
    <w:p w14:paraId="48718C26" w14:textId="77777777" w:rsidR="00580771" w:rsidRDefault="00580771">
      <w:pPr>
        <w:pBdr>
          <w:top w:val="nil"/>
          <w:left w:val="nil"/>
          <w:bottom w:val="nil"/>
          <w:right w:val="nil"/>
          <w:between w:val="nil"/>
        </w:pBdr>
        <w:rPr>
          <w:color w:val="000000"/>
          <w:sz w:val="26"/>
          <w:szCs w:val="26"/>
        </w:rPr>
      </w:pPr>
    </w:p>
    <w:p w14:paraId="471A568F" w14:textId="77777777" w:rsidR="00580771" w:rsidRDefault="00580771">
      <w:pPr>
        <w:pBdr>
          <w:top w:val="nil"/>
          <w:left w:val="nil"/>
          <w:bottom w:val="nil"/>
          <w:right w:val="nil"/>
          <w:between w:val="nil"/>
        </w:pBdr>
        <w:rPr>
          <w:color w:val="000000"/>
          <w:sz w:val="26"/>
          <w:szCs w:val="26"/>
        </w:rPr>
      </w:pPr>
    </w:p>
    <w:p w14:paraId="58779419" w14:textId="77777777" w:rsidR="00580771" w:rsidRDefault="00580771">
      <w:pPr>
        <w:pBdr>
          <w:top w:val="nil"/>
          <w:left w:val="nil"/>
          <w:bottom w:val="nil"/>
          <w:right w:val="nil"/>
          <w:between w:val="nil"/>
        </w:pBdr>
        <w:rPr>
          <w:color w:val="000000"/>
          <w:sz w:val="26"/>
          <w:szCs w:val="26"/>
        </w:rPr>
      </w:pPr>
    </w:p>
    <w:p w14:paraId="7E796F5A" w14:textId="77777777" w:rsidR="00580771" w:rsidRDefault="00580771">
      <w:pPr>
        <w:pBdr>
          <w:top w:val="nil"/>
          <w:left w:val="nil"/>
          <w:bottom w:val="nil"/>
          <w:right w:val="nil"/>
          <w:between w:val="nil"/>
        </w:pBdr>
        <w:rPr>
          <w:color w:val="000000"/>
          <w:sz w:val="26"/>
          <w:szCs w:val="26"/>
        </w:rPr>
      </w:pPr>
    </w:p>
    <w:p w14:paraId="13B1BB98" w14:textId="77777777" w:rsidR="00580771" w:rsidRDefault="00580771">
      <w:pPr>
        <w:pBdr>
          <w:top w:val="nil"/>
          <w:left w:val="nil"/>
          <w:bottom w:val="nil"/>
          <w:right w:val="nil"/>
          <w:between w:val="nil"/>
        </w:pBdr>
        <w:rPr>
          <w:color w:val="000000"/>
          <w:sz w:val="26"/>
          <w:szCs w:val="26"/>
        </w:rPr>
      </w:pPr>
    </w:p>
    <w:p w14:paraId="24767F47" w14:textId="77777777" w:rsidR="00580771" w:rsidRDefault="00580771">
      <w:pPr>
        <w:pBdr>
          <w:top w:val="nil"/>
          <w:left w:val="nil"/>
          <w:bottom w:val="nil"/>
          <w:right w:val="nil"/>
          <w:between w:val="nil"/>
        </w:pBdr>
        <w:rPr>
          <w:color w:val="000000"/>
          <w:sz w:val="26"/>
          <w:szCs w:val="26"/>
        </w:rPr>
      </w:pPr>
    </w:p>
    <w:p w14:paraId="70FD7E16" w14:textId="77777777" w:rsidR="00580771" w:rsidRDefault="00580771">
      <w:pPr>
        <w:pBdr>
          <w:top w:val="nil"/>
          <w:left w:val="nil"/>
          <w:bottom w:val="nil"/>
          <w:right w:val="nil"/>
          <w:between w:val="nil"/>
        </w:pBdr>
        <w:rPr>
          <w:color w:val="000000"/>
          <w:sz w:val="26"/>
          <w:szCs w:val="26"/>
        </w:rPr>
      </w:pPr>
    </w:p>
    <w:p w14:paraId="47DB1424" w14:textId="77777777" w:rsidR="00580771" w:rsidRDefault="00580771">
      <w:pPr>
        <w:pBdr>
          <w:top w:val="nil"/>
          <w:left w:val="nil"/>
          <w:bottom w:val="nil"/>
          <w:right w:val="nil"/>
          <w:between w:val="nil"/>
        </w:pBdr>
        <w:rPr>
          <w:color w:val="000000"/>
          <w:sz w:val="26"/>
          <w:szCs w:val="26"/>
        </w:rPr>
      </w:pPr>
    </w:p>
    <w:p w14:paraId="3AA0968D" w14:textId="77777777" w:rsidR="00580771" w:rsidRDefault="00580771">
      <w:pPr>
        <w:pBdr>
          <w:top w:val="nil"/>
          <w:left w:val="nil"/>
          <w:bottom w:val="nil"/>
          <w:right w:val="nil"/>
          <w:between w:val="nil"/>
        </w:pBdr>
        <w:rPr>
          <w:color w:val="000000"/>
          <w:sz w:val="26"/>
          <w:szCs w:val="26"/>
        </w:rPr>
      </w:pPr>
    </w:p>
    <w:p w14:paraId="3DBC6129" w14:textId="77777777" w:rsidR="00580771" w:rsidRDefault="00580771">
      <w:pPr>
        <w:pBdr>
          <w:top w:val="nil"/>
          <w:left w:val="nil"/>
          <w:bottom w:val="nil"/>
          <w:right w:val="nil"/>
          <w:between w:val="nil"/>
        </w:pBdr>
        <w:rPr>
          <w:color w:val="000000"/>
          <w:sz w:val="26"/>
          <w:szCs w:val="26"/>
        </w:rPr>
      </w:pPr>
    </w:p>
    <w:p w14:paraId="7EE835BC" w14:textId="77777777" w:rsidR="00580771" w:rsidRDefault="00580771">
      <w:pPr>
        <w:pBdr>
          <w:top w:val="nil"/>
          <w:left w:val="nil"/>
          <w:bottom w:val="nil"/>
          <w:right w:val="nil"/>
          <w:between w:val="nil"/>
        </w:pBdr>
        <w:spacing w:before="10"/>
        <w:rPr>
          <w:color w:val="000000"/>
          <w:sz w:val="20"/>
          <w:szCs w:val="20"/>
        </w:rPr>
      </w:pPr>
    </w:p>
    <w:p w14:paraId="35882862" w14:textId="5969AA8C" w:rsidR="00580771" w:rsidRDefault="00000000" w:rsidP="002E3E53">
      <w:pPr>
        <w:spacing w:before="1"/>
        <w:ind w:right="33"/>
        <w:jc w:val="center"/>
        <w:rPr>
          <w:b/>
          <w:sz w:val="24"/>
          <w:szCs w:val="24"/>
        </w:rPr>
      </w:pPr>
      <w:r>
        <w:rPr>
          <w:b/>
          <w:sz w:val="24"/>
          <w:szCs w:val="24"/>
        </w:rPr>
        <w:t>ANÁLISE TEMPORAL DO CONSUMO DE AZITROMICINA REGISTRADA NO SISTEMA NACIONAL DE GERENCIAMENTO DE PRODUTOS CONTROLADOS</w:t>
      </w:r>
      <w:r w:rsidR="00915989">
        <w:rPr>
          <w:b/>
          <w:sz w:val="24"/>
          <w:szCs w:val="24"/>
        </w:rPr>
        <w:t xml:space="preserve"> </w:t>
      </w:r>
      <w:r>
        <w:rPr>
          <w:b/>
          <w:sz w:val="24"/>
          <w:szCs w:val="24"/>
        </w:rPr>
        <w:t>(SNGPC) NAS FARMÁCIAS E DROGARIAS PRIVADAS DO RIO GRANDE DO SUL ANOS 2020 a 2021.</w:t>
      </w:r>
    </w:p>
    <w:p w14:paraId="4381F5CB" w14:textId="77777777" w:rsidR="00580771" w:rsidRDefault="00580771">
      <w:pPr>
        <w:pBdr>
          <w:top w:val="nil"/>
          <w:left w:val="nil"/>
          <w:bottom w:val="nil"/>
          <w:right w:val="nil"/>
          <w:between w:val="nil"/>
        </w:pBdr>
        <w:rPr>
          <w:b/>
          <w:color w:val="000000"/>
          <w:sz w:val="26"/>
          <w:szCs w:val="26"/>
        </w:rPr>
      </w:pPr>
    </w:p>
    <w:p w14:paraId="6BBF3D71" w14:textId="77777777" w:rsidR="00580771" w:rsidRDefault="00580771">
      <w:pPr>
        <w:pBdr>
          <w:top w:val="nil"/>
          <w:left w:val="nil"/>
          <w:bottom w:val="nil"/>
          <w:right w:val="nil"/>
          <w:between w:val="nil"/>
        </w:pBdr>
        <w:rPr>
          <w:b/>
          <w:color w:val="000000"/>
          <w:sz w:val="26"/>
          <w:szCs w:val="26"/>
        </w:rPr>
      </w:pPr>
    </w:p>
    <w:p w14:paraId="22A509F2" w14:textId="77777777" w:rsidR="00580771" w:rsidRDefault="00580771">
      <w:pPr>
        <w:pBdr>
          <w:top w:val="nil"/>
          <w:left w:val="nil"/>
          <w:bottom w:val="nil"/>
          <w:right w:val="nil"/>
          <w:between w:val="nil"/>
        </w:pBdr>
        <w:rPr>
          <w:b/>
          <w:color w:val="000000"/>
          <w:sz w:val="26"/>
          <w:szCs w:val="26"/>
        </w:rPr>
      </w:pPr>
    </w:p>
    <w:p w14:paraId="307B3FFD" w14:textId="77777777" w:rsidR="00580771" w:rsidRDefault="00580771">
      <w:pPr>
        <w:pBdr>
          <w:top w:val="nil"/>
          <w:left w:val="nil"/>
          <w:bottom w:val="nil"/>
          <w:right w:val="nil"/>
          <w:between w:val="nil"/>
        </w:pBdr>
        <w:rPr>
          <w:b/>
          <w:color w:val="000000"/>
          <w:sz w:val="26"/>
          <w:szCs w:val="26"/>
        </w:rPr>
      </w:pPr>
    </w:p>
    <w:p w14:paraId="035293CC" w14:textId="77777777" w:rsidR="00580771" w:rsidRDefault="00580771">
      <w:pPr>
        <w:pBdr>
          <w:top w:val="nil"/>
          <w:left w:val="nil"/>
          <w:bottom w:val="nil"/>
          <w:right w:val="nil"/>
          <w:between w:val="nil"/>
        </w:pBdr>
        <w:rPr>
          <w:b/>
          <w:color w:val="000000"/>
          <w:sz w:val="26"/>
          <w:szCs w:val="26"/>
        </w:rPr>
      </w:pPr>
    </w:p>
    <w:p w14:paraId="11FCA625" w14:textId="77777777" w:rsidR="00580771" w:rsidRDefault="00580771">
      <w:pPr>
        <w:pBdr>
          <w:top w:val="nil"/>
          <w:left w:val="nil"/>
          <w:bottom w:val="nil"/>
          <w:right w:val="nil"/>
          <w:between w:val="nil"/>
        </w:pBdr>
        <w:rPr>
          <w:b/>
          <w:color w:val="000000"/>
          <w:sz w:val="26"/>
          <w:szCs w:val="26"/>
        </w:rPr>
      </w:pPr>
    </w:p>
    <w:p w14:paraId="247E934A" w14:textId="77777777" w:rsidR="00580771" w:rsidRDefault="00580771">
      <w:pPr>
        <w:pBdr>
          <w:top w:val="nil"/>
          <w:left w:val="nil"/>
          <w:bottom w:val="nil"/>
          <w:right w:val="nil"/>
          <w:between w:val="nil"/>
        </w:pBdr>
        <w:rPr>
          <w:b/>
          <w:color w:val="000000"/>
          <w:sz w:val="26"/>
          <w:szCs w:val="26"/>
        </w:rPr>
      </w:pPr>
    </w:p>
    <w:p w14:paraId="26E5510E" w14:textId="77777777" w:rsidR="00580771" w:rsidRDefault="00580771">
      <w:pPr>
        <w:pBdr>
          <w:top w:val="nil"/>
          <w:left w:val="nil"/>
          <w:bottom w:val="nil"/>
          <w:right w:val="nil"/>
          <w:between w:val="nil"/>
        </w:pBdr>
        <w:rPr>
          <w:b/>
          <w:color w:val="000000"/>
          <w:sz w:val="26"/>
          <w:szCs w:val="26"/>
        </w:rPr>
      </w:pPr>
    </w:p>
    <w:p w14:paraId="46635164" w14:textId="77777777" w:rsidR="00580771" w:rsidRDefault="00580771">
      <w:pPr>
        <w:pBdr>
          <w:top w:val="nil"/>
          <w:left w:val="nil"/>
          <w:bottom w:val="nil"/>
          <w:right w:val="nil"/>
          <w:between w:val="nil"/>
        </w:pBdr>
        <w:rPr>
          <w:b/>
          <w:color w:val="000000"/>
          <w:sz w:val="26"/>
          <w:szCs w:val="26"/>
        </w:rPr>
      </w:pPr>
    </w:p>
    <w:p w14:paraId="6B3631DB" w14:textId="77777777" w:rsidR="00580771" w:rsidRDefault="00580771">
      <w:pPr>
        <w:pBdr>
          <w:top w:val="nil"/>
          <w:left w:val="nil"/>
          <w:bottom w:val="nil"/>
          <w:right w:val="nil"/>
          <w:between w:val="nil"/>
        </w:pBdr>
        <w:rPr>
          <w:b/>
          <w:color w:val="000000"/>
          <w:sz w:val="26"/>
          <w:szCs w:val="26"/>
        </w:rPr>
      </w:pPr>
    </w:p>
    <w:p w14:paraId="1923982B" w14:textId="77777777" w:rsidR="00580771" w:rsidRDefault="00580771">
      <w:pPr>
        <w:pBdr>
          <w:top w:val="nil"/>
          <w:left w:val="nil"/>
          <w:bottom w:val="nil"/>
          <w:right w:val="nil"/>
          <w:between w:val="nil"/>
        </w:pBdr>
        <w:rPr>
          <w:b/>
          <w:color w:val="000000"/>
          <w:sz w:val="26"/>
          <w:szCs w:val="26"/>
        </w:rPr>
      </w:pPr>
    </w:p>
    <w:p w14:paraId="05917BF9" w14:textId="77777777" w:rsidR="00580771" w:rsidRDefault="00580771">
      <w:pPr>
        <w:pBdr>
          <w:top w:val="nil"/>
          <w:left w:val="nil"/>
          <w:bottom w:val="nil"/>
          <w:right w:val="nil"/>
          <w:between w:val="nil"/>
        </w:pBdr>
        <w:rPr>
          <w:b/>
          <w:color w:val="000000"/>
          <w:sz w:val="26"/>
          <w:szCs w:val="26"/>
        </w:rPr>
      </w:pPr>
    </w:p>
    <w:p w14:paraId="394DA479" w14:textId="77777777" w:rsidR="00580771" w:rsidRDefault="00580771">
      <w:pPr>
        <w:pBdr>
          <w:top w:val="nil"/>
          <w:left w:val="nil"/>
          <w:bottom w:val="nil"/>
          <w:right w:val="nil"/>
          <w:between w:val="nil"/>
        </w:pBdr>
        <w:spacing w:before="7"/>
        <w:rPr>
          <w:b/>
          <w:color w:val="000000"/>
          <w:sz w:val="28"/>
          <w:szCs w:val="28"/>
        </w:rPr>
      </w:pPr>
    </w:p>
    <w:p w14:paraId="72AB8574" w14:textId="77777777" w:rsidR="00580771" w:rsidRDefault="00000000">
      <w:pPr>
        <w:pBdr>
          <w:top w:val="nil"/>
          <w:left w:val="nil"/>
          <w:bottom w:val="nil"/>
          <w:right w:val="nil"/>
          <w:between w:val="nil"/>
        </w:pBdr>
        <w:ind w:left="846" w:right="336"/>
        <w:jc w:val="center"/>
        <w:rPr>
          <w:color w:val="000000"/>
          <w:sz w:val="24"/>
          <w:szCs w:val="24"/>
        </w:rPr>
        <w:sectPr w:rsidR="00580771" w:rsidSect="00862709">
          <w:pgSz w:w="11940" w:h="16860"/>
          <w:pgMar w:top="1701" w:right="1134" w:bottom="1134" w:left="1701" w:header="360" w:footer="360" w:gutter="0"/>
          <w:pgNumType w:start="1"/>
          <w:cols w:space="720"/>
        </w:sectPr>
      </w:pPr>
      <w:r>
        <w:rPr>
          <w:color w:val="000000"/>
          <w:sz w:val="24"/>
          <w:szCs w:val="24"/>
        </w:rPr>
        <w:t>Santa Cruz do Sul, Outubro de 2022.</w:t>
      </w:r>
    </w:p>
    <w:p w14:paraId="69DF2E9A" w14:textId="77777777" w:rsidR="00580771" w:rsidRDefault="00000000" w:rsidP="00C1340F">
      <w:pPr>
        <w:pBdr>
          <w:top w:val="nil"/>
          <w:left w:val="nil"/>
          <w:bottom w:val="nil"/>
          <w:right w:val="nil"/>
          <w:between w:val="nil"/>
        </w:pBdr>
        <w:spacing w:before="90"/>
        <w:ind w:right="336"/>
        <w:jc w:val="center"/>
        <w:rPr>
          <w:color w:val="000000"/>
          <w:sz w:val="24"/>
          <w:szCs w:val="24"/>
        </w:rPr>
      </w:pPr>
      <w:r>
        <w:rPr>
          <w:color w:val="000000"/>
          <w:sz w:val="24"/>
          <w:szCs w:val="24"/>
        </w:rPr>
        <w:lastRenderedPageBreak/>
        <w:t>Paula de Melo Job</w:t>
      </w:r>
    </w:p>
    <w:p w14:paraId="320BAF53" w14:textId="77777777" w:rsidR="00580771" w:rsidRDefault="00580771">
      <w:pPr>
        <w:pBdr>
          <w:top w:val="nil"/>
          <w:left w:val="nil"/>
          <w:bottom w:val="nil"/>
          <w:right w:val="nil"/>
          <w:between w:val="nil"/>
        </w:pBdr>
        <w:rPr>
          <w:color w:val="000000"/>
          <w:sz w:val="26"/>
          <w:szCs w:val="26"/>
        </w:rPr>
      </w:pPr>
    </w:p>
    <w:p w14:paraId="0551D3C7" w14:textId="77777777" w:rsidR="00580771" w:rsidRDefault="00580771">
      <w:pPr>
        <w:pBdr>
          <w:top w:val="nil"/>
          <w:left w:val="nil"/>
          <w:bottom w:val="nil"/>
          <w:right w:val="nil"/>
          <w:between w:val="nil"/>
        </w:pBdr>
        <w:rPr>
          <w:color w:val="000000"/>
          <w:sz w:val="26"/>
          <w:szCs w:val="26"/>
        </w:rPr>
      </w:pPr>
    </w:p>
    <w:p w14:paraId="2F363DDB" w14:textId="77777777" w:rsidR="00580771" w:rsidRDefault="00580771">
      <w:pPr>
        <w:pBdr>
          <w:top w:val="nil"/>
          <w:left w:val="nil"/>
          <w:bottom w:val="nil"/>
          <w:right w:val="nil"/>
          <w:between w:val="nil"/>
        </w:pBdr>
        <w:rPr>
          <w:color w:val="000000"/>
          <w:sz w:val="26"/>
          <w:szCs w:val="26"/>
        </w:rPr>
      </w:pPr>
    </w:p>
    <w:p w14:paraId="4EEFB5C0" w14:textId="77777777" w:rsidR="00580771" w:rsidRDefault="00580771">
      <w:pPr>
        <w:pBdr>
          <w:top w:val="nil"/>
          <w:left w:val="nil"/>
          <w:bottom w:val="nil"/>
          <w:right w:val="nil"/>
          <w:between w:val="nil"/>
        </w:pBdr>
        <w:rPr>
          <w:color w:val="000000"/>
          <w:sz w:val="26"/>
          <w:szCs w:val="26"/>
        </w:rPr>
      </w:pPr>
    </w:p>
    <w:p w14:paraId="5D1C739F" w14:textId="77777777" w:rsidR="00580771" w:rsidRDefault="00580771">
      <w:pPr>
        <w:pBdr>
          <w:top w:val="nil"/>
          <w:left w:val="nil"/>
          <w:bottom w:val="nil"/>
          <w:right w:val="nil"/>
          <w:between w:val="nil"/>
        </w:pBdr>
        <w:rPr>
          <w:color w:val="000000"/>
          <w:sz w:val="26"/>
          <w:szCs w:val="26"/>
        </w:rPr>
      </w:pPr>
    </w:p>
    <w:p w14:paraId="278C71AE" w14:textId="77777777" w:rsidR="00580771" w:rsidRDefault="00580771">
      <w:pPr>
        <w:pBdr>
          <w:top w:val="nil"/>
          <w:left w:val="nil"/>
          <w:bottom w:val="nil"/>
          <w:right w:val="nil"/>
          <w:between w:val="nil"/>
        </w:pBdr>
        <w:rPr>
          <w:color w:val="000000"/>
          <w:sz w:val="26"/>
          <w:szCs w:val="26"/>
        </w:rPr>
      </w:pPr>
    </w:p>
    <w:p w14:paraId="51F1EEA9" w14:textId="77777777" w:rsidR="00580771" w:rsidRDefault="00580771">
      <w:pPr>
        <w:pBdr>
          <w:top w:val="nil"/>
          <w:left w:val="nil"/>
          <w:bottom w:val="nil"/>
          <w:right w:val="nil"/>
          <w:between w:val="nil"/>
        </w:pBdr>
        <w:rPr>
          <w:color w:val="000000"/>
          <w:sz w:val="26"/>
          <w:szCs w:val="26"/>
        </w:rPr>
      </w:pPr>
    </w:p>
    <w:p w14:paraId="495DAA0D" w14:textId="77777777" w:rsidR="00580771" w:rsidRDefault="00580771">
      <w:pPr>
        <w:pBdr>
          <w:top w:val="nil"/>
          <w:left w:val="nil"/>
          <w:bottom w:val="nil"/>
          <w:right w:val="nil"/>
          <w:between w:val="nil"/>
        </w:pBdr>
        <w:rPr>
          <w:color w:val="000000"/>
          <w:sz w:val="26"/>
          <w:szCs w:val="26"/>
        </w:rPr>
      </w:pPr>
    </w:p>
    <w:p w14:paraId="29519AB4" w14:textId="77777777" w:rsidR="00580771" w:rsidRDefault="00580771">
      <w:pPr>
        <w:pBdr>
          <w:top w:val="nil"/>
          <w:left w:val="nil"/>
          <w:bottom w:val="nil"/>
          <w:right w:val="nil"/>
          <w:between w:val="nil"/>
        </w:pBdr>
        <w:rPr>
          <w:color w:val="000000"/>
          <w:sz w:val="26"/>
          <w:szCs w:val="26"/>
        </w:rPr>
      </w:pPr>
    </w:p>
    <w:p w14:paraId="3AA8A709" w14:textId="77777777" w:rsidR="00580771" w:rsidRPr="002E3E53" w:rsidRDefault="00580771" w:rsidP="002E3E53">
      <w:pPr>
        <w:spacing w:before="1"/>
        <w:ind w:right="33"/>
        <w:jc w:val="center"/>
        <w:rPr>
          <w:b/>
          <w:sz w:val="24"/>
          <w:szCs w:val="24"/>
        </w:rPr>
      </w:pPr>
    </w:p>
    <w:p w14:paraId="731CCE39" w14:textId="77777777" w:rsidR="00580771" w:rsidRDefault="00000000" w:rsidP="002E3E53">
      <w:pPr>
        <w:spacing w:before="1"/>
        <w:ind w:right="33"/>
        <w:jc w:val="center"/>
        <w:rPr>
          <w:b/>
          <w:sz w:val="24"/>
          <w:szCs w:val="24"/>
        </w:rPr>
      </w:pPr>
      <w:r>
        <w:rPr>
          <w:b/>
          <w:sz w:val="24"/>
          <w:szCs w:val="24"/>
        </w:rPr>
        <w:t>ANÁLISE TEMPORAL DO CONSUMO DE AZITROMICINA REGISTRADA NO SISTEMA NACIONAL DE GERENCIAMENTO DE PRODUTOS CONTROLADOS</w:t>
      </w:r>
    </w:p>
    <w:p w14:paraId="33204543" w14:textId="77777777" w:rsidR="00580771" w:rsidRDefault="00000000" w:rsidP="002E3E53">
      <w:pPr>
        <w:spacing w:before="1"/>
        <w:ind w:right="33"/>
        <w:jc w:val="center"/>
        <w:rPr>
          <w:b/>
          <w:sz w:val="24"/>
          <w:szCs w:val="24"/>
        </w:rPr>
      </w:pPr>
      <w:r>
        <w:rPr>
          <w:b/>
          <w:sz w:val="24"/>
          <w:szCs w:val="24"/>
        </w:rPr>
        <w:t>(SNGPC) NAS FARMÁCIAS E DROGARIAS PRIVADAS DO RIO GRANDE DO SUL ANOS 2020 a 2021.</w:t>
      </w:r>
    </w:p>
    <w:p w14:paraId="780DEC2F" w14:textId="77777777" w:rsidR="00580771" w:rsidRDefault="00580771">
      <w:pPr>
        <w:pBdr>
          <w:top w:val="nil"/>
          <w:left w:val="nil"/>
          <w:bottom w:val="nil"/>
          <w:right w:val="nil"/>
          <w:between w:val="nil"/>
        </w:pBdr>
        <w:rPr>
          <w:b/>
          <w:color w:val="000000"/>
          <w:sz w:val="26"/>
          <w:szCs w:val="26"/>
        </w:rPr>
      </w:pPr>
    </w:p>
    <w:p w14:paraId="492AC6E7" w14:textId="77777777" w:rsidR="00580771" w:rsidRDefault="00580771">
      <w:pPr>
        <w:pBdr>
          <w:top w:val="nil"/>
          <w:left w:val="nil"/>
          <w:bottom w:val="nil"/>
          <w:right w:val="nil"/>
          <w:between w:val="nil"/>
        </w:pBdr>
        <w:rPr>
          <w:b/>
          <w:color w:val="000000"/>
          <w:sz w:val="26"/>
          <w:szCs w:val="26"/>
        </w:rPr>
      </w:pPr>
    </w:p>
    <w:p w14:paraId="091D6144" w14:textId="77777777" w:rsidR="00580771" w:rsidRDefault="00580771">
      <w:pPr>
        <w:pBdr>
          <w:top w:val="nil"/>
          <w:left w:val="nil"/>
          <w:bottom w:val="nil"/>
          <w:right w:val="nil"/>
          <w:between w:val="nil"/>
        </w:pBdr>
        <w:rPr>
          <w:b/>
          <w:color w:val="000000"/>
          <w:sz w:val="26"/>
          <w:szCs w:val="26"/>
        </w:rPr>
      </w:pPr>
    </w:p>
    <w:p w14:paraId="47291CE8" w14:textId="77777777" w:rsidR="00580771" w:rsidRDefault="00580771">
      <w:pPr>
        <w:pBdr>
          <w:top w:val="nil"/>
          <w:left w:val="nil"/>
          <w:bottom w:val="nil"/>
          <w:right w:val="nil"/>
          <w:between w:val="nil"/>
        </w:pBdr>
        <w:rPr>
          <w:b/>
          <w:color w:val="000000"/>
          <w:sz w:val="26"/>
          <w:szCs w:val="26"/>
        </w:rPr>
      </w:pPr>
    </w:p>
    <w:p w14:paraId="0F46DAC2" w14:textId="77777777" w:rsidR="00580771" w:rsidRDefault="00580771">
      <w:pPr>
        <w:pBdr>
          <w:top w:val="nil"/>
          <w:left w:val="nil"/>
          <w:bottom w:val="nil"/>
          <w:right w:val="nil"/>
          <w:between w:val="nil"/>
        </w:pBdr>
        <w:rPr>
          <w:b/>
          <w:color w:val="000000"/>
          <w:sz w:val="26"/>
          <w:szCs w:val="26"/>
        </w:rPr>
      </w:pPr>
    </w:p>
    <w:p w14:paraId="2C42FC3A" w14:textId="77777777" w:rsidR="00580771" w:rsidRDefault="00580771">
      <w:pPr>
        <w:pBdr>
          <w:top w:val="nil"/>
          <w:left w:val="nil"/>
          <w:bottom w:val="nil"/>
          <w:right w:val="nil"/>
          <w:between w:val="nil"/>
        </w:pBdr>
        <w:rPr>
          <w:b/>
          <w:color w:val="000000"/>
          <w:sz w:val="26"/>
          <w:szCs w:val="26"/>
        </w:rPr>
      </w:pPr>
    </w:p>
    <w:p w14:paraId="20D2F5F1" w14:textId="77777777" w:rsidR="00580771" w:rsidRDefault="00580771">
      <w:pPr>
        <w:pBdr>
          <w:top w:val="nil"/>
          <w:left w:val="nil"/>
          <w:bottom w:val="nil"/>
          <w:right w:val="nil"/>
          <w:between w:val="nil"/>
        </w:pBdr>
        <w:rPr>
          <w:b/>
          <w:color w:val="000000"/>
          <w:sz w:val="26"/>
          <w:szCs w:val="26"/>
        </w:rPr>
      </w:pPr>
    </w:p>
    <w:p w14:paraId="5831F338" w14:textId="77777777" w:rsidR="00580771" w:rsidRDefault="00580771">
      <w:pPr>
        <w:pBdr>
          <w:top w:val="nil"/>
          <w:left w:val="nil"/>
          <w:bottom w:val="nil"/>
          <w:right w:val="nil"/>
          <w:between w:val="nil"/>
        </w:pBdr>
        <w:rPr>
          <w:b/>
          <w:color w:val="000000"/>
          <w:sz w:val="26"/>
          <w:szCs w:val="26"/>
        </w:rPr>
      </w:pPr>
    </w:p>
    <w:p w14:paraId="0F4C8EED" w14:textId="77777777" w:rsidR="00580771" w:rsidRDefault="00580771">
      <w:pPr>
        <w:pBdr>
          <w:top w:val="nil"/>
          <w:left w:val="nil"/>
          <w:bottom w:val="nil"/>
          <w:right w:val="nil"/>
          <w:between w:val="nil"/>
        </w:pBdr>
        <w:spacing w:before="2"/>
        <w:rPr>
          <w:b/>
          <w:color w:val="000000"/>
          <w:sz w:val="34"/>
          <w:szCs w:val="34"/>
        </w:rPr>
      </w:pPr>
    </w:p>
    <w:p w14:paraId="0713DCF0" w14:textId="77777777" w:rsidR="00580771" w:rsidRDefault="00000000">
      <w:pPr>
        <w:pBdr>
          <w:top w:val="nil"/>
          <w:left w:val="nil"/>
          <w:bottom w:val="nil"/>
          <w:right w:val="nil"/>
          <w:between w:val="nil"/>
        </w:pBdr>
        <w:ind w:left="4103" w:right="184"/>
        <w:jc w:val="both"/>
        <w:rPr>
          <w:color w:val="000000"/>
          <w:sz w:val="24"/>
          <w:szCs w:val="24"/>
        </w:rPr>
      </w:pPr>
      <w:r>
        <w:rPr>
          <w:color w:val="000000"/>
          <w:sz w:val="24"/>
          <w:szCs w:val="24"/>
        </w:rPr>
        <w:t>Trabalho de Curso a ser apresentado à disciplina de Trabalho de Curso II, do Curso de Farmácia da Universidade de Santa Cruz do Sul – UNISC.</w:t>
      </w:r>
    </w:p>
    <w:p w14:paraId="200F9791" w14:textId="77777777" w:rsidR="00580771" w:rsidRDefault="00580771">
      <w:pPr>
        <w:pBdr>
          <w:top w:val="nil"/>
          <w:left w:val="nil"/>
          <w:bottom w:val="nil"/>
          <w:right w:val="nil"/>
          <w:between w:val="nil"/>
        </w:pBdr>
        <w:spacing w:before="5"/>
        <w:rPr>
          <w:color w:val="000000"/>
          <w:sz w:val="24"/>
          <w:szCs w:val="24"/>
        </w:rPr>
      </w:pPr>
    </w:p>
    <w:p w14:paraId="113647E2" w14:textId="77777777" w:rsidR="00580771" w:rsidRDefault="00000000">
      <w:pPr>
        <w:pBdr>
          <w:top w:val="nil"/>
          <w:left w:val="nil"/>
          <w:bottom w:val="nil"/>
          <w:right w:val="nil"/>
          <w:between w:val="nil"/>
        </w:pBdr>
        <w:ind w:left="4103"/>
        <w:jc w:val="both"/>
        <w:rPr>
          <w:color w:val="000000"/>
          <w:sz w:val="24"/>
          <w:szCs w:val="24"/>
        </w:rPr>
      </w:pPr>
      <w:r>
        <w:rPr>
          <w:color w:val="000000"/>
          <w:sz w:val="24"/>
          <w:szCs w:val="24"/>
        </w:rPr>
        <w:t>Orientador: Ana Paula Helfer Schneider</w:t>
      </w:r>
    </w:p>
    <w:p w14:paraId="6A705109" w14:textId="77777777" w:rsidR="00580771" w:rsidRDefault="00580771">
      <w:pPr>
        <w:pBdr>
          <w:top w:val="nil"/>
          <w:left w:val="nil"/>
          <w:bottom w:val="nil"/>
          <w:right w:val="nil"/>
          <w:between w:val="nil"/>
        </w:pBdr>
        <w:rPr>
          <w:color w:val="000000"/>
          <w:sz w:val="26"/>
          <w:szCs w:val="26"/>
        </w:rPr>
      </w:pPr>
    </w:p>
    <w:p w14:paraId="71E1BF5A" w14:textId="77777777" w:rsidR="00580771" w:rsidRDefault="00580771">
      <w:pPr>
        <w:pBdr>
          <w:top w:val="nil"/>
          <w:left w:val="nil"/>
          <w:bottom w:val="nil"/>
          <w:right w:val="nil"/>
          <w:between w:val="nil"/>
        </w:pBdr>
        <w:rPr>
          <w:color w:val="000000"/>
          <w:sz w:val="26"/>
          <w:szCs w:val="26"/>
        </w:rPr>
      </w:pPr>
    </w:p>
    <w:p w14:paraId="7C76CDE9" w14:textId="77777777" w:rsidR="00580771" w:rsidRDefault="00580771">
      <w:pPr>
        <w:pBdr>
          <w:top w:val="nil"/>
          <w:left w:val="nil"/>
          <w:bottom w:val="nil"/>
          <w:right w:val="nil"/>
          <w:between w:val="nil"/>
        </w:pBdr>
        <w:rPr>
          <w:color w:val="000000"/>
          <w:sz w:val="26"/>
          <w:szCs w:val="26"/>
        </w:rPr>
      </w:pPr>
    </w:p>
    <w:p w14:paraId="74C66B56" w14:textId="77777777" w:rsidR="00580771" w:rsidRDefault="00580771">
      <w:pPr>
        <w:pBdr>
          <w:top w:val="nil"/>
          <w:left w:val="nil"/>
          <w:bottom w:val="nil"/>
          <w:right w:val="nil"/>
          <w:between w:val="nil"/>
        </w:pBdr>
        <w:rPr>
          <w:color w:val="000000"/>
          <w:sz w:val="26"/>
          <w:szCs w:val="26"/>
        </w:rPr>
      </w:pPr>
    </w:p>
    <w:p w14:paraId="7B10C0A5" w14:textId="77777777" w:rsidR="00580771" w:rsidRDefault="00580771">
      <w:pPr>
        <w:pBdr>
          <w:top w:val="nil"/>
          <w:left w:val="nil"/>
          <w:bottom w:val="nil"/>
          <w:right w:val="nil"/>
          <w:between w:val="nil"/>
        </w:pBdr>
        <w:rPr>
          <w:color w:val="000000"/>
          <w:sz w:val="26"/>
          <w:szCs w:val="26"/>
        </w:rPr>
      </w:pPr>
    </w:p>
    <w:p w14:paraId="4CBB6444" w14:textId="77777777" w:rsidR="00580771" w:rsidRDefault="00580771">
      <w:pPr>
        <w:pBdr>
          <w:top w:val="nil"/>
          <w:left w:val="nil"/>
          <w:bottom w:val="nil"/>
          <w:right w:val="nil"/>
          <w:between w:val="nil"/>
        </w:pBdr>
        <w:rPr>
          <w:color w:val="000000"/>
          <w:sz w:val="26"/>
          <w:szCs w:val="26"/>
        </w:rPr>
      </w:pPr>
    </w:p>
    <w:p w14:paraId="4C0254F3" w14:textId="77777777" w:rsidR="00580771" w:rsidRDefault="00580771">
      <w:pPr>
        <w:pBdr>
          <w:top w:val="nil"/>
          <w:left w:val="nil"/>
          <w:bottom w:val="nil"/>
          <w:right w:val="nil"/>
          <w:between w:val="nil"/>
        </w:pBdr>
        <w:rPr>
          <w:color w:val="000000"/>
          <w:sz w:val="26"/>
          <w:szCs w:val="26"/>
        </w:rPr>
      </w:pPr>
    </w:p>
    <w:p w14:paraId="1081DCBA" w14:textId="77777777" w:rsidR="00580771" w:rsidRDefault="00580771">
      <w:pPr>
        <w:pBdr>
          <w:top w:val="nil"/>
          <w:left w:val="nil"/>
          <w:bottom w:val="nil"/>
          <w:right w:val="nil"/>
          <w:between w:val="nil"/>
        </w:pBdr>
        <w:rPr>
          <w:color w:val="000000"/>
          <w:sz w:val="26"/>
          <w:szCs w:val="26"/>
        </w:rPr>
      </w:pPr>
    </w:p>
    <w:p w14:paraId="60FD7501" w14:textId="77777777" w:rsidR="00580771" w:rsidRDefault="00580771">
      <w:pPr>
        <w:pBdr>
          <w:top w:val="nil"/>
          <w:left w:val="nil"/>
          <w:bottom w:val="nil"/>
          <w:right w:val="nil"/>
          <w:between w:val="nil"/>
        </w:pBdr>
        <w:rPr>
          <w:color w:val="000000"/>
          <w:sz w:val="26"/>
          <w:szCs w:val="26"/>
        </w:rPr>
      </w:pPr>
    </w:p>
    <w:p w14:paraId="767E925C" w14:textId="77777777" w:rsidR="00580771" w:rsidRDefault="00580771">
      <w:pPr>
        <w:pBdr>
          <w:top w:val="nil"/>
          <w:left w:val="nil"/>
          <w:bottom w:val="nil"/>
          <w:right w:val="nil"/>
          <w:between w:val="nil"/>
        </w:pBdr>
        <w:rPr>
          <w:color w:val="000000"/>
          <w:sz w:val="26"/>
          <w:szCs w:val="26"/>
        </w:rPr>
      </w:pPr>
    </w:p>
    <w:p w14:paraId="70C1BBF2" w14:textId="77777777" w:rsidR="00580771" w:rsidRDefault="00580771">
      <w:pPr>
        <w:pBdr>
          <w:top w:val="nil"/>
          <w:left w:val="nil"/>
          <w:bottom w:val="nil"/>
          <w:right w:val="nil"/>
          <w:between w:val="nil"/>
        </w:pBdr>
        <w:rPr>
          <w:color w:val="000000"/>
          <w:sz w:val="26"/>
          <w:szCs w:val="26"/>
        </w:rPr>
      </w:pPr>
    </w:p>
    <w:p w14:paraId="53541BBD" w14:textId="1036680C" w:rsidR="00580771" w:rsidRDefault="00580771">
      <w:pPr>
        <w:pBdr>
          <w:top w:val="nil"/>
          <w:left w:val="nil"/>
          <w:bottom w:val="nil"/>
          <w:right w:val="nil"/>
          <w:between w:val="nil"/>
        </w:pBdr>
        <w:rPr>
          <w:color w:val="000000"/>
          <w:sz w:val="26"/>
          <w:szCs w:val="26"/>
        </w:rPr>
      </w:pPr>
    </w:p>
    <w:p w14:paraId="1242601D" w14:textId="176E0484" w:rsidR="00C1340F" w:rsidRDefault="00C1340F">
      <w:pPr>
        <w:pBdr>
          <w:top w:val="nil"/>
          <w:left w:val="nil"/>
          <w:bottom w:val="nil"/>
          <w:right w:val="nil"/>
          <w:between w:val="nil"/>
        </w:pBdr>
        <w:rPr>
          <w:color w:val="000000"/>
          <w:sz w:val="26"/>
          <w:szCs w:val="26"/>
        </w:rPr>
      </w:pPr>
    </w:p>
    <w:p w14:paraId="72AFF678" w14:textId="77777777" w:rsidR="00C1340F" w:rsidRDefault="00C1340F">
      <w:pPr>
        <w:pBdr>
          <w:top w:val="nil"/>
          <w:left w:val="nil"/>
          <w:bottom w:val="nil"/>
          <w:right w:val="nil"/>
          <w:between w:val="nil"/>
        </w:pBdr>
        <w:rPr>
          <w:color w:val="000000"/>
          <w:sz w:val="26"/>
          <w:szCs w:val="26"/>
        </w:rPr>
      </w:pPr>
    </w:p>
    <w:p w14:paraId="5CB8FFFE" w14:textId="77777777" w:rsidR="00580771" w:rsidRDefault="00580771">
      <w:pPr>
        <w:pBdr>
          <w:top w:val="nil"/>
          <w:left w:val="nil"/>
          <w:bottom w:val="nil"/>
          <w:right w:val="nil"/>
          <w:between w:val="nil"/>
        </w:pBdr>
        <w:rPr>
          <w:color w:val="000000"/>
          <w:sz w:val="26"/>
          <w:szCs w:val="26"/>
        </w:rPr>
      </w:pPr>
    </w:p>
    <w:p w14:paraId="4041A76A" w14:textId="77777777" w:rsidR="00580771" w:rsidRDefault="00580771">
      <w:pPr>
        <w:pBdr>
          <w:top w:val="nil"/>
          <w:left w:val="nil"/>
          <w:bottom w:val="nil"/>
          <w:right w:val="nil"/>
          <w:between w:val="nil"/>
        </w:pBdr>
        <w:rPr>
          <w:color w:val="000000"/>
          <w:sz w:val="26"/>
          <w:szCs w:val="26"/>
        </w:rPr>
      </w:pPr>
    </w:p>
    <w:p w14:paraId="31C055D1" w14:textId="77777777" w:rsidR="00580771" w:rsidRDefault="00000000">
      <w:pPr>
        <w:pBdr>
          <w:top w:val="nil"/>
          <w:left w:val="nil"/>
          <w:bottom w:val="nil"/>
          <w:right w:val="nil"/>
          <w:between w:val="nil"/>
        </w:pBdr>
        <w:spacing w:before="231"/>
        <w:ind w:left="846" w:right="336"/>
        <w:jc w:val="center"/>
        <w:rPr>
          <w:color w:val="000000"/>
          <w:sz w:val="24"/>
          <w:szCs w:val="24"/>
        </w:rPr>
        <w:sectPr w:rsidR="00580771" w:rsidSect="00862709">
          <w:headerReference w:type="default" r:id="rId8"/>
          <w:pgSz w:w="11940" w:h="16860"/>
          <w:pgMar w:top="1701" w:right="1134" w:bottom="1134" w:left="1701" w:header="435" w:footer="0" w:gutter="0"/>
          <w:cols w:space="720"/>
        </w:sectPr>
      </w:pPr>
      <w:r>
        <w:rPr>
          <w:color w:val="000000"/>
          <w:sz w:val="24"/>
          <w:szCs w:val="24"/>
        </w:rPr>
        <w:t>Santa Cruz do Sul, outubro de 2022.</w:t>
      </w:r>
    </w:p>
    <w:p w14:paraId="7E3C9C56" w14:textId="77777777" w:rsidR="00580771" w:rsidRDefault="00000000">
      <w:pPr>
        <w:spacing w:before="90"/>
        <w:ind w:left="845" w:right="336"/>
        <w:jc w:val="center"/>
        <w:rPr>
          <w:b/>
          <w:sz w:val="24"/>
          <w:szCs w:val="24"/>
        </w:rPr>
      </w:pPr>
      <w:r>
        <w:rPr>
          <w:b/>
          <w:sz w:val="24"/>
          <w:szCs w:val="24"/>
        </w:rPr>
        <w:lastRenderedPageBreak/>
        <w:t>RESUMO</w:t>
      </w:r>
    </w:p>
    <w:p w14:paraId="764678E3" w14:textId="77777777" w:rsidR="00580771" w:rsidRDefault="00580771">
      <w:pPr>
        <w:pBdr>
          <w:top w:val="nil"/>
          <w:left w:val="nil"/>
          <w:bottom w:val="nil"/>
          <w:right w:val="nil"/>
          <w:between w:val="nil"/>
        </w:pBdr>
        <w:rPr>
          <w:b/>
          <w:color w:val="000000"/>
          <w:sz w:val="26"/>
          <w:szCs w:val="26"/>
        </w:rPr>
      </w:pPr>
    </w:p>
    <w:p w14:paraId="0898A12B" w14:textId="77777777" w:rsidR="00580771" w:rsidRDefault="00580771">
      <w:pPr>
        <w:pBdr>
          <w:top w:val="nil"/>
          <w:left w:val="nil"/>
          <w:bottom w:val="nil"/>
          <w:right w:val="nil"/>
          <w:between w:val="nil"/>
        </w:pBdr>
        <w:spacing w:before="3"/>
        <w:rPr>
          <w:b/>
          <w:color w:val="000000"/>
        </w:rPr>
      </w:pPr>
    </w:p>
    <w:p w14:paraId="626B961B" w14:textId="27491909" w:rsidR="00580771" w:rsidRDefault="00000000">
      <w:pPr>
        <w:pBdr>
          <w:top w:val="nil"/>
          <w:left w:val="nil"/>
          <w:bottom w:val="nil"/>
          <w:right w:val="nil"/>
          <w:between w:val="nil"/>
        </w:pBdr>
        <w:ind w:left="132" w:right="184" w:firstLine="566"/>
        <w:jc w:val="both"/>
        <w:rPr>
          <w:color w:val="000000"/>
          <w:sz w:val="24"/>
          <w:szCs w:val="24"/>
        </w:rPr>
      </w:pPr>
      <w:r>
        <w:rPr>
          <w:color w:val="000000"/>
          <w:sz w:val="24"/>
          <w:szCs w:val="24"/>
        </w:rPr>
        <w:t>Os antimicrobianos são medicamentos que tem apresentado consumo elevado pela população nos últimos anos, por serem substâncias, que agem sobre os microorganismos impossibilitando-os de se desenvolver ou destruindo-os. São medicamentos que podem ser adquiridos com facilidade nas farmácias, o que facilita a automedicação. Neste estudo, utiliza-se a Azitromicina como foco. Portanto, o uso irracional causa resistência antimicrobiana, o que é um grave problema para a população. Este trabalho tem como objetivo principal, conhecer a distribuição e a frequência do consumo ao longo de dois anos, da Azitromicina registrados no Sistema Nacional de Gerenciamento de Produtos Controlados (SNGPC) nas farmácias e drogarias privadas do Rio Grande do Sul. Justifica-se a escolha do tema através da observação de como o consumo de Azitromicina tem se tornado um problema de saúde pública, devido ao seu emprego irracional. Sendo assim, pretende-se salientar sobre o uso consciente e a automedicação do medicamento, para que se tenha uma redução na resistência de antimicrobianos. Para levantamento dos dados, utiliza- se o banco de dados do SNGPC, com informações sobre a venda de Azitromicina de 2020 à 2021.</w:t>
      </w:r>
      <w:ins w:id="0" w:author="Ana Paula Helfer Schneider" w:date="2022-11-03T14:31:00Z">
        <w:r w:rsidR="00911A4A">
          <w:rPr>
            <w:color w:val="000000"/>
            <w:sz w:val="24"/>
            <w:szCs w:val="24"/>
          </w:rPr>
          <w:t xml:space="preserve"> </w:t>
        </w:r>
      </w:ins>
      <w:r w:rsidR="00B930D5">
        <w:rPr>
          <w:color w:val="000000"/>
          <w:sz w:val="24"/>
          <w:szCs w:val="24"/>
        </w:rPr>
        <w:t xml:space="preserve">Durante o período de coleta de dados, foram analisadas as vendas realizadas nos municípios do Rio Grande do Sul registradas no SNGPC no período de janeiro de 2020 a setembro 2021, sendo o total de 11.706.102,00 vendas registradas. Dessas, 1.163,342 foram de azitromicina (9,9%), 585.798,0 (50,35%) em 2020 e 577.544,0 (49,65%) em 2021. Concluiu-se portanto, que o alto índice de utilização da medicação durante esse período, pode gerar um grande número de resistência antimicrobiana. </w:t>
      </w:r>
    </w:p>
    <w:p w14:paraId="546A7F72" w14:textId="77777777" w:rsidR="00580771" w:rsidRDefault="00580771">
      <w:pPr>
        <w:pBdr>
          <w:top w:val="nil"/>
          <w:left w:val="nil"/>
          <w:bottom w:val="nil"/>
          <w:right w:val="nil"/>
          <w:between w:val="nil"/>
        </w:pBdr>
        <w:rPr>
          <w:color w:val="000000"/>
          <w:sz w:val="26"/>
          <w:szCs w:val="26"/>
        </w:rPr>
      </w:pPr>
    </w:p>
    <w:p w14:paraId="14A81900" w14:textId="77777777" w:rsidR="00580771" w:rsidRDefault="00000000">
      <w:pPr>
        <w:spacing w:before="225"/>
        <w:ind w:left="132"/>
        <w:rPr>
          <w:sz w:val="24"/>
          <w:szCs w:val="24"/>
        </w:rPr>
        <w:sectPr w:rsidR="00580771" w:rsidSect="00862709">
          <w:pgSz w:w="11940" w:h="16860"/>
          <w:pgMar w:top="1701" w:right="1134" w:bottom="1134" w:left="1701" w:header="435" w:footer="0" w:gutter="0"/>
          <w:cols w:space="720"/>
        </w:sectPr>
      </w:pPr>
      <w:r>
        <w:rPr>
          <w:b/>
          <w:sz w:val="24"/>
          <w:szCs w:val="24"/>
        </w:rPr>
        <w:t xml:space="preserve">Palavras-chave: </w:t>
      </w:r>
      <w:r>
        <w:rPr>
          <w:sz w:val="24"/>
          <w:szCs w:val="24"/>
        </w:rPr>
        <w:t>saúde pública, automedicação, Azitromicina.</w:t>
      </w:r>
    </w:p>
    <w:p w14:paraId="4B851911" w14:textId="77777777" w:rsidR="00580771" w:rsidRDefault="00000000">
      <w:pPr>
        <w:spacing w:before="90"/>
        <w:ind w:left="132"/>
        <w:rPr>
          <w:b/>
          <w:sz w:val="24"/>
          <w:szCs w:val="24"/>
        </w:rPr>
      </w:pPr>
      <w:r>
        <w:rPr>
          <w:b/>
          <w:sz w:val="24"/>
          <w:szCs w:val="24"/>
        </w:rPr>
        <w:lastRenderedPageBreak/>
        <w:t>LISTA DE ABREVIATURAS E SIGLAS</w:t>
      </w:r>
    </w:p>
    <w:p w14:paraId="4C1F911E" w14:textId="78D9F223" w:rsidR="00580771" w:rsidRDefault="00580771">
      <w:pPr>
        <w:pBdr>
          <w:top w:val="nil"/>
          <w:left w:val="nil"/>
          <w:bottom w:val="nil"/>
          <w:right w:val="nil"/>
          <w:between w:val="nil"/>
        </w:pBdr>
        <w:spacing w:before="1"/>
        <w:rPr>
          <w:b/>
          <w:color w:val="000000"/>
        </w:rPr>
      </w:pPr>
    </w:p>
    <w:p w14:paraId="5C2B2B3D" w14:textId="77777777" w:rsidR="00E02BCF" w:rsidRDefault="00E02BCF">
      <w:pPr>
        <w:pBdr>
          <w:top w:val="nil"/>
          <w:left w:val="nil"/>
          <w:bottom w:val="nil"/>
          <w:right w:val="nil"/>
          <w:between w:val="nil"/>
        </w:pBdr>
        <w:spacing w:before="1"/>
        <w:rPr>
          <w:b/>
          <w:color w:val="000000"/>
        </w:rPr>
      </w:pPr>
    </w:p>
    <w:p w14:paraId="720F13F9" w14:textId="77777777" w:rsidR="00580771" w:rsidRDefault="00000000">
      <w:pPr>
        <w:pBdr>
          <w:top w:val="nil"/>
          <w:left w:val="nil"/>
          <w:bottom w:val="nil"/>
          <w:right w:val="nil"/>
          <w:between w:val="nil"/>
        </w:pBdr>
        <w:spacing w:line="482" w:lineRule="auto"/>
        <w:ind w:left="132" w:right="824"/>
        <w:rPr>
          <w:color w:val="000000"/>
          <w:sz w:val="24"/>
          <w:szCs w:val="24"/>
        </w:rPr>
      </w:pPr>
      <w:r>
        <w:rPr>
          <w:color w:val="000000"/>
          <w:sz w:val="24"/>
          <w:szCs w:val="24"/>
        </w:rPr>
        <w:t>ABIFARMA Associação Brasileira da Indústria Farmacêutica ANVISA Agência Nacional de Vigilância Sanitária</w:t>
      </w:r>
    </w:p>
    <w:p w14:paraId="477E1CC3" w14:textId="77777777" w:rsidR="00580771" w:rsidRDefault="00000000">
      <w:pPr>
        <w:pBdr>
          <w:top w:val="nil"/>
          <w:left w:val="nil"/>
          <w:bottom w:val="nil"/>
          <w:right w:val="nil"/>
          <w:between w:val="nil"/>
        </w:pBdr>
        <w:spacing w:before="4" w:line="482" w:lineRule="auto"/>
        <w:ind w:left="132" w:right="960"/>
        <w:rPr>
          <w:color w:val="000000"/>
          <w:sz w:val="24"/>
          <w:szCs w:val="24"/>
        </w:rPr>
      </w:pPr>
      <w:r>
        <w:rPr>
          <w:color w:val="000000"/>
          <w:sz w:val="24"/>
          <w:szCs w:val="24"/>
        </w:rPr>
        <w:t>ATC Anatomical Therapeutic Chemical Classification System DATASUS Departamento de Informática do Sistema Único de Saúde DDD Dose Diária Definida</w:t>
      </w:r>
    </w:p>
    <w:p w14:paraId="4C222E7E" w14:textId="77777777" w:rsidR="00580771" w:rsidRDefault="00000000">
      <w:pPr>
        <w:pBdr>
          <w:top w:val="nil"/>
          <w:left w:val="nil"/>
          <w:bottom w:val="nil"/>
          <w:right w:val="nil"/>
          <w:between w:val="nil"/>
        </w:pBdr>
        <w:spacing w:before="2"/>
        <w:ind w:left="132"/>
        <w:rPr>
          <w:color w:val="000000"/>
          <w:sz w:val="24"/>
          <w:szCs w:val="24"/>
        </w:rPr>
      </w:pPr>
      <w:r>
        <w:rPr>
          <w:color w:val="000000"/>
          <w:sz w:val="24"/>
          <w:szCs w:val="24"/>
        </w:rPr>
        <w:t>DOT Dias da Terapia</w:t>
      </w:r>
    </w:p>
    <w:p w14:paraId="565E86D1" w14:textId="77777777" w:rsidR="00580771" w:rsidRDefault="00580771">
      <w:pPr>
        <w:pBdr>
          <w:top w:val="nil"/>
          <w:left w:val="nil"/>
          <w:bottom w:val="nil"/>
          <w:right w:val="nil"/>
          <w:between w:val="nil"/>
        </w:pBdr>
        <w:spacing w:before="10"/>
        <w:rPr>
          <w:color w:val="000000"/>
          <w:sz w:val="24"/>
          <w:szCs w:val="24"/>
        </w:rPr>
      </w:pPr>
    </w:p>
    <w:p w14:paraId="0366E11D" w14:textId="77777777" w:rsidR="00580771" w:rsidRDefault="00000000">
      <w:pPr>
        <w:pBdr>
          <w:top w:val="nil"/>
          <w:left w:val="nil"/>
          <w:bottom w:val="nil"/>
          <w:right w:val="nil"/>
          <w:between w:val="nil"/>
        </w:pBdr>
        <w:spacing w:line="489" w:lineRule="auto"/>
        <w:ind w:left="132" w:right="244"/>
        <w:rPr>
          <w:color w:val="000000"/>
          <w:sz w:val="24"/>
          <w:szCs w:val="24"/>
        </w:rPr>
      </w:pPr>
      <w:r>
        <w:rPr>
          <w:color w:val="000000"/>
          <w:sz w:val="24"/>
          <w:szCs w:val="24"/>
        </w:rPr>
        <w:t>ESBL As beta-lactamases de espectro estendido IBGE Instituto Brasileiro de Geografiae Estatística IDH Índice de Desenvolvimento Humano</w:t>
      </w:r>
    </w:p>
    <w:p w14:paraId="1CD6B934" w14:textId="77777777" w:rsidR="00580771" w:rsidRDefault="00000000">
      <w:pPr>
        <w:pBdr>
          <w:top w:val="nil"/>
          <w:left w:val="nil"/>
          <w:bottom w:val="nil"/>
          <w:right w:val="nil"/>
          <w:between w:val="nil"/>
        </w:pBdr>
        <w:spacing w:before="19"/>
        <w:ind w:left="132"/>
        <w:rPr>
          <w:color w:val="000000"/>
          <w:sz w:val="24"/>
          <w:szCs w:val="24"/>
        </w:rPr>
      </w:pPr>
      <w:r>
        <w:rPr>
          <w:color w:val="000000"/>
          <w:sz w:val="24"/>
          <w:szCs w:val="24"/>
        </w:rPr>
        <w:t>LOT Duração da Terapia</w:t>
      </w:r>
    </w:p>
    <w:p w14:paraId="748BC50C" w14:textId="77777777" w:rsidR="00580771" w:rsidRDefault="00580771">
      <w:pPr>
        <w:pBdr>
          <w:top w:val="nil"/>
          <w:left w:val="nil"/>
          <w:bottom w:val="nil"/>
          <w:right w:val="nil"/>
          <w:between w:val="nil"/>
        </w:pBdr>
        <w:spacing w:before="5"/>
        <w:rPr>
          <w:color w:val="000000"/>
          <w:sz w:val="30"/>
          <w:szCs w:val="30"/>
        </w:rPr>
      </w:pPr>
    </w:p>
    <w:p w14:paraId="3113504D" w14:textId="77777777" w:rsidR="00580771" w:rsidRDefault="00000000">
      <w:pPr>
        <w:pBdr>
          <w:top w:val="nil"/>
          <w:left w:val="nil"/>
          <w:bottom w:val="nil"/>
          <w:right w:val="nil"/>
          <w:between w:val="nil"/>
        </w:pBdr>
        <w:spacing w:before="1"/>
        <w:ind w:left="132"/>
        <w:rPr>
          <w:color w:val="000000"/>
          <w:sz w:val="24"/>
          <w:szCs w:val="24"/>
        </w:rPr>
      </w:pPr>
      <w:r>
        <w:rPr>
          <w:color w:val="000000"/>
          <w:sz w:val="24"/>
          <w:szCs w:val="24"/>
        </w:rPr>
        <w:t>OMS Organização Mundial de Saúde RDCs Resolução da Diretoria Colegiada</w:t>
      </w:r>
    </w:p>
    <w:p w14:paraId="4CFC6606" w14:textId="77777777" w:rsidR="00580771" w:rsidRDefault="00580771">
      <w:pPr>
        <w:pBdr>
          <w:top w:val="nil"/>
          <w:left w:val="nil"/>
          <w:bottom w:val="nil"/>
          <w:right w:val="nil"/>
          <w:between w:val="nil"/>
        </w:pBdr>
        <w:spacing w:before="11"/>
        <w:rPr>
          <w:color w:val="000000"/>
          <w:sz w:val="23"/>
          <w:szCs w:val="23"/>
        </w:rPr>
      </w:pPr>
    </w:p>
    <w:p w14:paraId="3573B875" w14:textId="77777777" w:rsidR="00580771" w:rsidRDefault="00000000">
      <w:pPr>
        <w:pBdr>
          <w:top w:val="nil"/>
          <w:left w:val="nil"/>
          <w:bottom w:val="nil"/>
          <w:right w:val="nil"/>
          <w:between w:val="nil"/>
        </w:pBdr>
        <w:spacing w:line="480" w:lineRule="auto"/>
        <w:ind w:left="132" w:right="261"/>
        <w:rPr>
          <w:color w:val="000000"/>
          <w:sz w:val="24"/>
          <w:szCs w:val="24"/>
        </w:rPr>
      </w:pPr>
      <w:r>
        <w:rPr>
          <w:color w:val="000000"/>
          <w:sz w:val="24"/>
          <w:szCs w:val="24"/>
        </w:rPr>
        <w:t>SNGPC Sistema Nacional de Gerenciamento de Produtos Controlados TE Técnico em enfermagem UTI Unidade de Terapia Intensiva</w:t>
      </w:r>
    </w:p>
    <w:p w14:paraId="22C29D6A" w14:textId="77777777" w:rsidR="00EE2BF3" w:rsidRDefault="00EE2BF3">
      <w:pPr>
        <w:pBdr>
          <w:top w:val="nil"/>
          <w:left w:val="nil"/>
          <w:bottom w:val="nil"/>
          <w:right w:val="nil"/>
          <w:between w:val="nil"/>
        </w:pBdr>
        <w:spacing w:line="480" w:lineRule="auto"/>
        <w:ind w:left="132" w:right="261"/>
        <w:rPr>
          <w:color w:val="000000"/>
          <w:sz w:val="24"/>
          <w:szCs w:val="24"/>
        </w:rPr>
      </w:pPr>
    </w:p>
    <w:p w14:paraId="5259EDD3" w14:textId="77777777" w:rsidR="00EE2BF3" w:rsidRDefault="00EE2BF3">
      <w:pPr>
        <w:pBdr>
          <w:top w:val="nil"/>
          <w:left w:val="nil"/>
          <w:bottom w:val="nil"/>
          <w:right w:val="nil"/>
          <w:between w:val="nil"/>
        </w:pBdr>
        <w:spacing w:line="480" w:lineRule="auto"/>
        <w:ind w:left="132" w:right="261"/>
        <w:rPr>
          <w:color w:val="000000"/>
          <w:sz w:val="24"/>
          <w:szCs w:val="24"/>
        </w:rPr>
      </w:pPr>
    </w:p>
    <w:p w14:paraId="754C2DB1" w14:textId="77777777" w:rsidR="00EE2BF3" w:rsidRDefault="00EE2BF3">
      <w:pPr>
        <w:pBdr>
          <w:top w:val="nil"/>
          <w:left w:val="nil"/>
          <w:bottom w:val="nil"/>
          <w:right w:val="nil"/>
          <w:between w:val="nil"/>
        </w:pBdr>
        <w:spacing w:line="480" w:lineRule="auto"/>
        <w:ind w:left="132" w:right="261"/>
        <w:rPr>
          <w:color w:val="000000"/>
          <w:sz w:val="24"/>
          <w:szCs w:val="24"/>
        </w:rPr>
      </w:pPr>
    </w:p>
    <w:p w14:paraId="3C06F09D" w14:textId="77777777" w:rsidR="00EE2BF3" w:rsidRDefault="00EE2BF3">
      <w:pPr>
        <w:pBdr>
          <w:top w:val="nil"/>
          <w:left w:val="nil"/>
          <w:bottom w:val="nil"/>
          <w:right w:val="nil"/>
          <w:between w:val="nil"/>
        </w:pBdr>
        <w:spacing w:line="480" w:lineRule="auto"/>
        <w:ind w:left="132" w:right="261"/>
        <w:rPr>
          <w:color w:val="000000"/>
          <w:sz w:val="24"/>
          <w:szCs w:val="24"/>
        </w:rPr>
      </w:pPr>
    </w:p>
    <w:p w14:paraId="2C78E7DF" w14:textId="77777777" w:rsidR="00EE2BF3" w:rsidRDefault="00EE2BF3">
      <w:pPr>
        <w:pBdr>
          <w:top w:val="nil"/>
          <w:left w:val="nil"/>
          <w:bottom w:val="nil"/>
          <w:right w:val="nil"/>
          <w:between w:val="nil"/>
        </w:pBdr>
        <w:spacing w:line="480" w:lineRule="auto"/>
        <w:ind w:left="132" w:right="261"/>
        <w:rPr>
          <w:color w:val="000000"/>
          <w:sz w:val="24"/>
          <w:szCs w:val="24"/>
        </w:rPr>
      </w:pPr>
    </w:p>
    <w:p w14:paraId="5B707F33" w14:textId="77777777" w:rsidR="00EE2BF3" w:rsidRDefault="00EE2BF3">
      <w:pPr>
        <w:pBdr>
          <w:top w:val="nil"/>
          <w:left w:val="nil"/>
          <w:bottom w:val="nil"/>
          <w:right w:val="nil"/>
          <w:between w:val="nil"/>
        </w:pBdr>
        <w:spacing w:line="480" w:lineRule="auto"/>
        <w:ind w:left="132" w:right="261"/>
        <w:rPr>
          <w:color w:val="000000"/>
          <w:sz w:val="24"/>
          <w:szCs w:val="24"/>
        </w:rPr>
      </w:pPr>
    </w:p>
    <w:p w14:paraId="1817D0A6" w14:textId="77777777" w:rsidR="00EE2BF3" w:rsidRDefault="00EE2BF3">
      <w:pPr>
        <w:pBdr>
          <w:top w:val="nil"/>
          <w:left w:val="nil"/>
          <w:bottom w:val="nil"/>
          <w:right w:val="nil"/>
          <w:between w:val="nil"/>
        </w:pBdr>
        <w:spacing w:line="480" w:lineRule="auto"/>
        <w:ind w:left="132" w:right="261"/>
        <w:rPr>
          <w:color w:val="000000"/>
          <w:sz w:val="24"/>
          <w:szCs w:val="24"/>
        </w:rPr>
      </w:pPr>
    </w:p>
    <w:p w14:paraId="3C38B211" w14:textId="77777777" w:rsidR="00EE2BF3" w:rsidRDefault="00EE2BF3">
      <w:pPr>
        <w:pBdr>
          <w:top w:val="nil"/>
          <w:left w:val="nil"/>
          <w:bottom w:val="nil"/>
          <w:right w:val="nil"/>
          <w:between w:val="nil"/>
        </w:pBdr>
        <w:spacing w:line="480" w:lineRule="auto"/>
        <w:ind w:left="132" w:right="261"/>
        <w:rPr>
          <w:color w:val="000000"/>
          <w:sz w:val="24"/>
          <w:szCs w:val="24"/>
        </w:rPr>
      </w:pPr>
    </w:p>
    <w:p w14:paraId="2C83266F" w14:textId="77777777" w:rsidR="00EE2BF3" w:rsidRDefault="00EE2BF3">
      <w:pPr>
        <w:pBdr>
          <w:top w:val="nil"/>
          <w:left w:val="nil"/>
          <w:bottom w:val="nil"/>
          <w:right w:val="nil"/>
          <w:between w:val="nil"/>
        </w:pBdr>
        <w:spacing w:line="480" w:lineRule="auto"/>
        <w:ind w:left="132" w:right="261"/>
        <w:rPr>
          <w:color w:val="000000"/>
          <w:sz w:val="24"/>
          <w:szCs w:val="24"/>
        </w:rPr>
      </w:pPr>
    </w:p>
    <w:p w14:paraId="7412CC1E" w14:textId="77777777" w:rsidR="00EE2BF3" w:rsidRDefault="00EE2BF3">
      <w:pPr>
        <w:pBdr>
          <w:top w:val="nil"/>
          <w:left w:val="nil"/>
          <w:bottom w:val="nil"/>
          <w:right w:val="nil"/>
          <w:between w:val="nil"/>
        </w:pBdr>
        <w:spacing w:line="480" w:lineRule="auto"/>
        <w:ind w:left="132" w:right="261"/>
        <w:rPr>
          <w:color w:val="000000"/>
          <w:sz w:val="24"/>
          <w:szCs w:val="24"/>
        </w:rPr>
      </w:pPr>
    </w:p>
    <w:p w14:paraId="405389D0" w14:textId="77777777" w:rsidR="00EE2BF3" w:rsidRDefault="00EE2BF3">
      <w:pPr>
        <w:pBdr>
          <w:top w:val="nil"/>
          <w:left w:val="nil"/>
          <w:bottom w:val="nil"/>
          <w:right w:val="nil"/>
          <w:between w:val="nil"/>
        </w:pBdr>
        <w:spacing w:line="480" w:lineRule="auto"/>
        <w:ind w:left="132" w:right="261"/>
        <w:rPr>
          <w:color w:val="000000"/>
          <w:sz w:val="24"/>
          <w:szCs w:val="24"/>
        </w:rPr>
      </w:pPr>
    </w:p>
    <w:p w14:paraId="68993752" w14:textId="77777777" w:rsidR="00EE2BF3" w:rsidRDefault="00EE2BF3">
      <w:pPr>
        <w:pBdr>
          <w:top w:val="nil"/>
          <w:left w:val="nil"/>
          <w:bottom w:val="nil"/>
          <w:right w:val="nil"/>
          <w:between w:val="nil"/>
        </w:pBdr>
        <w:spacing w:line="480" w:lineRule="auto"/>
        <w:ind w:left="132" w:right="261"/>
        <w:rPr>
          <w:color w:val="000000"/>
          <w:sz w:val="24"/>
          <w:szCs w:val="24"/>
        </w:rPr>
      </w:pPr>
    </w:p>
    <w:p w14:paraId="7C836CCA" w14:textId="054721F5" w:rsidR="00EE2BF3" w:rsidRDefault="00EE2BF3" w:rsidP="00D36447">
      <w:pPr>
        <w:pBdr>
          <w:top w:val="nil"/>
          <w:left w:val="nil"/>
          <w:bottom w:val="nil"/>
          <w:right w:val="nil"/>
          <w:between w:val="nil"/>
        </w:pBdr>
        <w:spacing w:line="480" w:lineRule="auto"/>
        <w:ind w:right="261"/>
        <w:rPr>
          <w:b/>
          <w:bCs/>
          <w:color w:val="000000"/>
          <w:sz w:val="24"/>
          <w:szCs w:val="24"/>
        </w:rPr>
      </w:pPr>
      <w:r w:rsidRPr="00EE2BF3">
        <w:rPr>
          <w:b/>
          <w:bCs/>
          <w:color w:val="000000"/>
          <w:sz w:val="24"/>
          <w:szCs w:val="24"/>
        </w:rPr>
        <w:lastRenderedPageBreak/>
        <w:t xml:space="preserve">LISTA DE </w:t>
      </w:r>
      <w:r>
        <w:rPr>
          <w:b/>
          <w:bCs/>
          <w:color w:val="000000"/>
          <w:sz w:val="24"/>
          <w:szCs w:val="24"/>
        </w:rPr>
        <w:t>QUADROS</w:t>
      </w:r>
      <w:r w:rsidRPr="00EE2BF3">
        <w:rPr>
          <w:b/>
          <w:bCs/>
          <w:color w:val="000000"/>
          <w:sz w:val="24"/>
          <w:szCs w:val="24"/>
        </w:rPr>
        <w:t xml:space="preserve"> </w:t>
      </w:r>
    </w:p>
    <w:p w14:paraId="1070DD1A" w14:textId="18418AB5" w:rsidR="0011403C" w:rsidRDefault="0011403C" w:rsidP="002B30EC">
      <w:pPr>
        <w:spacing w:line="360" w:lineRule="auto"/>
        <w:ind w:right="33"/>
        <w:rPr>
          <w:b/>
          <w:sz w:val="24"/>
          <w:szCs w:val="24"/>
        </w:rPr>
      </w:pPr>
      <w:r>
        <w:rPr>
          <w:b/>
          <w:sz w:val="24"/>
          <w:szCs w:val="24"/>
        </w:rPr>
        <w:t>Quadro 1: Variáveis disponíveis no banco de dados aberto do SNGPC............................25</w:t>
      </w:r>
    </w:p>
    <w:p w14:paraId="54DEE511" w14:textId="0E2F60E6" w:rsidR="0011403C" w:rsidRPr="0011403C" w:rsidRDefault="0011403C" w:rsidP="002B30EC">
      <w:pPr>
        <w:spacing w:line="360" w:lineRule="auto"/>
        <w:ind w:right="33"/>
        <w:rPr>
          <w:b/>
          <w:sz w:val="24"/>
          <w:szCs w:val="24"/>
        </w:rPr>
      </w:pPr>
      <w:r w:rsidRPr="0011403C">
        <w:rPr>
          <w:b/>
          <w:sz w:val="24"/>
          <w:szCs w:val="24"/>
        </w:rPr>
        <w:t>Quadro 2 – Registro do SNGPC das vendas de azitromicina</w:t>
      </w:r>
      <w:r>
        <w:rPr>
          <w:b/>
          <w:sz w:val="24"/>
          <w:szCs w:val="24"/>
        </w:rPr>
        <w:t>.............................................28</w:t>
      </w:r>
    </w:p>
    <w:p w14:paraId="0606A6FA" w14:textId="13578A98" w:rsidR="0011403C" w:rsidRPr="0011403C" w:rsidRDefault="0011403C" w:rsidP="002B30EC">
      <w:pPr>
        <w:spacing w:line="360" w:lineRule="auto"/>
        <w:ind w:right="33"/>
        <w:rPr>
          <w:b/>
          <w:sz w:val="24"/>
          <w:szCs w:val="24"/>
        </w:rPr>
      </w:pPr>
      <w:r w:rsidRPr="0011403C">
        <w:rPr>
          <w:b/>
          <w:sz w:val="24"/>
          <w:szCs w:val="24"/>
        </w:rPr>
        <w:t>Quadro 3 – Registro dos prescritores da Azitromicina</w:t>
      </w:r>
      <w:r>
        <w:rPr>
          <w:b/>
          <w:sz w:val="24"/>
          <w:szCs w:val="24"/>
        </w:rPr>
        <w:t>.......................................................29</w:t>
      </w:r>
    </w:p>
    <w:p w14:paraId="48408A94" w14:textId="4C7959AC" w:rsidR="0011403C" w:rsidRDefault="0011403C" w:rsidP="002B30EC">
      <w:pPr>
        <w:spacing w:line="360" w:lineRule="auto"/>
        <w:ind w:right="33"/>
        <w:rPr>
          <w:b/>
          <w:sz w:val="24"/>
          <w:szCs w:val="24"/>
        </w:rPr>
      </w:pPr>
      <w:r>
        <w:rPr>
          <w:b/>
          <w:sz w:val="24"/>
          <w:szCs w:val="24"/>
        </w:rPr>
        <w:t>Quadro 4: Comparação de comercialização de azitromicina no ano de 2020 nas cinco regiões geográficas brasileiras...............................................................................................31</w:t>
      </w:r>
    </w:p>
    <w:p w14:paraId="0AB5304D" w14:textId="77777777" w:rsidR="00584055" w:rsidRPr="0011403C" w:rsidRDefault="00584055" w:rsidP="0011403C">
      <w:pPr>
        <w:ind w:right="33"/>
        <w:rPr>
          <w:b/>
          <w:sz w:val="24"/>
          <w:szCs w:val="24"/>
        </w:rPr>
      </w:pPr>
    </w:p>
    <w:p w14:paraId="398537A0" w14:textId="77777777" w:rsidR="00EE2BF3" w:rsidRDefault="00EE2BF3" w:rsidP="00EE2BF3">
      <w:pPr>
        <w:spacing w:after="3"/>
        <w:jc w:val="both"/>
        <w:rPr>
          <w:b/>
        </w:rPr>
      </w:pPr>
    </w:p>
    <w:p w14:paraId="7ACCEEC3" w14:textId="77777777" w:rsidR="00EE2BF3" w:rsidRDefault="00EE2BF3" w:rsidP="00EE2BF3">
      <w:pPr>
        <w:spacing w:after="3"/>
        <w:jc w:val="both"/>
        <w:rPr>
          <w:b/>
        </w:rPr>
      </w:pPr>
    </w:p>
    <w:p w14:paraId="0536193B" w14:textId="77777777" w:rsidR="00EE2BF3" w:rsidRDefault="00EE2BF3" w:rsidP="00EE2BF3">
      <w:pPr>
        <w:spacing w:after="3"/>
        <w:jc w:val="both"/>
        <w:rPr>
          <w:b/>
        </w:rPr>
      </w:pPr>
    </w:p>
    <w:p w14:paraId="549591FF" w14:textId="77777777" w:rsidR="00EE2BF3" w:rsidRDefault="00EE2BF3" w:rsidP="00EE2BF3">
      <w:pPr>
        <w:spacing w:after="3"/>
        <w:jc w:val="both"/>
        <w:rPr>
          <w:b/>
        </w:rPr>
      </w:pPr>
    </w:p>
    <w:p w14:paraId="1517A80A" w14:textId="77777777" w:rsidR="00EE2BF3" w:rsidRDefault="00EE2BF3" w:rsidP="00EE2BF3">
      <w:pPr>
        <w:spacing w:after="3"/>
        <w:jc w:val="both"/>
        <w:rPr>
          <w:b/>
        </w:rPr>
      </w:pPr>
    </w:p>
    <w:p w14:paraId="6A6C0713" w14:textId="77777777" w:rsidR="00EE2BF3" w:rsidRDefault="00EE2BF3" w:rsidP="00EE2BF3">
      <w:pPr>
        <w:spacing w:after="3"/>
        <w:jc w:val="both"/>
        <w:rPr>
          <w:b/>
        </w:rPr>
      </w:pPr>
    </w:p>
    <w:p w14:paraId="4E7EC599" w14:textId="77777777" w:rsidR="00EE2BF3" w:rsidRDefault="00EE2BF3" w:rsidP="00EE2BF3">
      <w:pPr>
        <w:spacing w:after="3"/>
        <w:jc w:val="both"/>
        <w:rPr>
          <w:b/>
        </w:rPr>
      </w:pPr>
    </w:p>
    <w:p w14:paraId="7C3B0669" w14:textId="77777777" w:rsidR="00EE2BF3" w:rsidRDefault="00EE2BF3" w:rsidP="00EE2BF3">
      <w:pPr>
        <w:spacing w:after="3"/>
        <w:jc w:val="both"/>
        <w:rPr>
          <w:b/>
        </w:rPr>
      </w:pPr>
    </w:p>
    <w:p w14:paraId="4E1602A6" w14:textId="77777777" w:rsidR="00EE2BF3" w:rsidRDefault="00EE2BF3" w:rsidP="00EE2BF3">
      <w:pPr>
        <w:spacing w:after="3"/>
        <w:jc w:val="both"/>
        <w:rPr>
          <w:b/>
        </w:rPr>
      </w:pPr>
    </w:p>
    <w:p w14:paraId="217D1A94" w14:textId="77777777" w:rsidR="00EE2BF3" w:rsidRDefault="00EE2BF3" w:rsidP="00EE2BF3">
      <w:pPr>
        <w:spacing w:after="3"/>
        <w:jc w:val="both"/>
        <w:rPr>
          <w:b/>
        </w:rPr>
      </w:pPr>
    </w:p>
    <w:p w14:paraId="3170C4C0" w14:textId="77777777" w:rsidR="00EE2BF3" w:rsidRDefault="00EE2BF3" w:rsidP="00EE2BF3">
      <w:pPr>
        <w:spacing w:after="3"/>
        <w:jc w:val="both"/>
        <w:rPr>
          <w:b/>
        </w:rPr>
      </w:pPr>
    </w:p>
    <w:p w14:paraId="70F28960" w14:textId="77777777" w:rsidR="00EE2BF3" w:rsidRDefault="00EE2BF3" w:rsidP="00EE2BF3">
      <w:pPr>
        <w:spacing w:after="3"/>
        <w:jc w:val="both"/>
        <w:rPr>
          <w:b/>
        </w:rPr>
      </w:pPr>
    </w:p>
    <w:p w14:paraId="77C06A99" w14:textId="77777777" w:rsidR="00EE2BF3" w:rsidRDefault="00EE2BF3" w:rsidP="00EE2BF3">
      <w:pPr>
        <w:spacing w:after="3"/>
        <w:jc w:val="both"/>
        <w:rPr>
          <w:b/>
        </w:rPr>
      </w:pPr>
    </w:p>
    <w:p w14:paraId="75767274" w14:textId="77777777" w:rsidR="00EE2BF3" w:rsidRDefault="00EE2BF3" w:rsidP="00EE2BF3">
      <w:pPr>
        <w:spacing w:after="3"/>
        <w:jc w:val="both"/>
        <w:rPr>
          <w:b/>
        </w:rPr>
      </w:pPr>
    </w:p>
    <w:p w14:paraId="2EEADF8C" w14:textId="77777777" w:rsidR="00EE2BF3" w:rsidRDefault="00EE2BF3" w:rsidP="00EE2BF3">
      <w:pPr>
        <w:spacing w:after="3"/>
        <w:jc w:val="both"/>
        <w:rPr>
          <w:b/>
        </w:rPr>
      </w:pPr>
    </w:p>
    <w:p w14:paraId="1672082E" w14:textId="77777777" w:rsidR="00EE2BF3" w:rsidRDefault="00EE2BF3" w:rsidP="00EE2BF3">
      <w:pPr>
        <w:spacing w:after="3"/>
        <w:jc w:val="both"/>
        <w:rPr>
          <w:b/>
        </w:rPr>
      </w:pPr>
    </w:p>
    <w:p w14:paraId="24B63AA2" w14:textId="77777777" w:rsidR="00EE2BF3" w:rsidRDefault="00EE2BF3" w:rsidP="00EE2BF3">
      <w:pPr>
        <w:spacing w:after="3"/>
        <w:jc w:val="both"/>
        <w:rPr>
          <w:b/>
        </w:rPr>
      </w:pPr>
    </w:p>
    <w:p w14:paraId="18A34C02" w14:textId="77777777" w:rsidR="00EE2BF3" w:rsidRDefault="00EE2BF3" w:rsidP="00EE2BF3">
      <w:pPr>
        <w:spacing w:after="3"/>
        <w:jc w:val="both"/>
        <w:rPr>
          <w:b/>
        </w:rPr>
      </w:pPr>
    </w:p>
    <w:p w14:paraId="77908F07" w14:textId="77777777" w:rsidR="00EE2BF3" w:rsidRDefault="00EE2BF3" w:rsidP="00EE2BF3">
      <w:pPr>
        <w:spacing w:after="3"/>
        <w:jc w:val="both"/>
        <w:rPr>
          <w:b/>
        </w:rPr>
      </w:pPr>
    </w:p>
    <w:p w14:paraId="4C703E8D" w14:textId="77777777" w:rsidR="00EE2BF3" w:rsidRDefault="00EE2BF3" w:rsidP="00EE2BF3">
      <w:pPr>
        <w:spacing w:after="3"/>
        <w:jc w:val="both"/>
        <w:rPr>
          <w:b/>
        </w:rPr>
      </w:pPr>
    </w:p>
    <w:p w14:paraId="27E5F996" w14:textId="77777777" w:rsidR="00EE2BF3" w:rsidRDefault="00EE2BF3" w:rsidP="00EE2BF3">
      <w:pPr>
        <w:spacing w:after="3"/>
        <w:jc w:val="both"/>
        <w:rPr>
          <w:b/>
        </w:rPr>
      </w:pPr>
    </w:p>
    <w:p w14:paraId="16C16B17" w14:textId="77777777" w:rsidR="00EE2BF3" w:rsidRDefault="00EE2BF3" w:rsidP="00EE2BF3">
      <w:pPr>
        <w:spacing w:after="3"/>
        <w:jc w:val="both"/>
        <w:rPr>
          <w:b/>
        </w:rPr>
      </w:pPr>
    </w:p>
    <w:p w14:paraId="577D8D5B" w14:textId="77777777" w:rsidR="00EE2BF3" w:rsidRDefault="00EE2BF3" w:rsidP="00EE2BF3">
      <w:pPr>
        <w:spacing w:after="3"/>
        <w:jc w:val="both"/>
        <w:rPr>
          <w:b/>
        </w:rPr>
      </w:pPr>
    </w:p>
    <w:p w14:paraId="79D733B8" w14:textId="77777777" w:rsidR="00EE2BF3" w:rsidRDefault="00EE2BF3" w:rsidP="00EE2BF3">
      <w:pPr>
        <w:spacing w:after="3"/>
        <w:jc w:val="both"/>
        <w:rPr>
          <w:b/>
        </w:rPr>
      </w:pPr>
    </w:p>
    <w:p w14:paraId="17F0FC74" w14:textId="77777777" w:rsidR="00EE2BF3" w:rsidRDefault="00EE2BF3" w:rsidP="00EE2BF3">
      <w:pPr>
        <w:spacing w:after="3"/>
        <w:jc w:val="both"/>
        <w:rPr>
          <w:b/>
        </w:rPr>
      </w:pPr>
    </w:p>
    <w:p w14:paraId="2589268C" w14:textId="77777777" w:rsidR="00EE2BF3" w:rsidRDefault="00EE2BF3" w:rsidP="00EE2BF3">
      <w:pPr>
        <w:spacing w:after="3"/>
        <w:jc w:val="both"/>
        <w:rPr>
          <w:b/>
        </w:rPr>
      </w:pPr>
    </w:p>
    <w:p w14:paraId="0DDD7344" w14:textId="77777777" w:rsidR="00EE2BF3" w:rsidRDefault="00EE2BF3" w:rsidP="00EE2BF3">
      <w:pPr>
        <w:spacing w:after="3"/>
        <w:jc w:val="both"/>
        <w:rPr>
          <w:b/>
        </w:rPr>
      </w:pPr>
    </w:p>
    <w:p w14:paraId="066770DC" w14:textId="77777777" w:rsidR="00EE2BF3" w:rsidRDefault="00EE2BF3" w:rsidP="00EE2BF3">
      <w:pPr>
        <w:spacing w:after="3"/>
        <w:jc w:val="both"/>
        <w:rPr>
          <w:b/>
        </w:rPr>
      </w:pPr>
    </w:p>
    <w:p w14:paraId="384C7A99" w14:textId="77777777" w:rsidR="00EE2BF3" w:rsidRDefault="00EE2BF3" w:rsidP="00EE2BF3">
      <w:pPr>
        <w:spacing w:after="3"/>
        <w:jc w:val="both"/>
        <w:rPr>
          <w:b/>
        </w:rPr>
      </w:pPr>
    </w:p>
    <w:p w14:paraId="736E5C50" w14:textId="77777777" w:rsidR="00EE2BF3" w:rsidRDefault="00EE2BF3" w:rsidP="00EE2BF3">
      <w:pPr>
        <w:spacing w:after="3"/>
        <w:jc w:val="both"/>
        <w:rPr>
          <w:b/>
        </w:rPr>
      </w:pPr>
    </w:p>
    <w:p w14:paraId="67AD0E7C" w14:textId="77777777" w:rsidR="00EE2BF3" w:rsidRDefault="00EE2BF3" w:rsidP="00EE2BF3">
      <w:pPr>
        <w:spacing w:after="3"/>
        <w:jc w:val="both"/>
        <w:rPr>
          <w:b/>
        </w:rPr>
      </w:pPr>
    </w:p>
    <w:p w14:paraId="414E0EA6" w14:textId="77777777" w:rsidR="00EE2BF3" w:rsidRDefault="00EE2BF3" w:rsidP="00EE2BF3">
      <w:pPr>
        <w:spacing w:after="3"/>
        <w:jc w:val="both"/>
        <w:rPr>
          <w:b/>
        </w:rPr>
      </w:pPr>
    </w:p>
    <w:p w14:paraId="6795090C" w14:textId="77777777" w:rsidR="00EE2BF3" w:rsidRDefault="00EE2BF3" w:rsidP="00EE2BF3">
      <w:pPr>
        <w:spacing w:after="3"/>
        <w:jc w:val="both"/>
        <w:rPr>
          <w:b/>
        </w:rPr>
      </w:pPr>
    </w:p>
    <w:p w14:paraId="2FCD8887" w14:textId="77777777" w:rsidR="00EE2BF3" w:rsidRDefault="00EE2BF3" w:rsidP="00EE2BF3">
      <w:pPr>
        <w:spacing w:after="3"/>
        <w:jc w:val="both"/>
        <w:rPr>
          <w:b/>
        </w:rPr>
      </w:pPr>
    </w:p>
    <w:p w14:paraId="19D95F78" w14:textId="77777777" w:rsidR="00EE2BF3" w:rsidRDefault="00EE2BF3" w:rsidP="00EE2BF3">
      <w:pPr>
        <w:spacing w:after="3"/>
        <w:jc w:val="both"/>
        <w:rPr>
          <w:b/>
        </w:rPr>
      </w:pPr>
    </w:p>
    <w:p w14:paraId="2EAC83CB" w14:textId="77777777" w:rsidR="00EE2BF3" w:rsidRDefault="00EE2BF3" w:rsidP="00EE2BF3">
      <w:pPr>
        <w:spacing w:after="3"/>
        <w:jc w:val="both"/>
        <w:rPr>
          <w:b/>
        </w:rPr>
      </w:pPr>
    </w:p>
    <w:p w14:paraId="23D90876" w14:textId="77777777" w:rsidR="00EE2BF3" w:rsidRDefault="00EE2BF3" w:rsidP="00EE2BF3">
      <w:pPr>
        <w:spacing w:after="3"/>
        <w:jc w:val="both"/>
        <w:rPr>
          <w:b/>
        </w:rPr>
      </w:pPr>
    </w:p>
    <w:p w14:paraId="530140FB" w14:textId="77777777" w:rsidR="00EE2BF3" w:rsidRDefault="00EE2BF3" w:rsidP="00EE2BF3">
      <w:pPr>
        <w:spacing w:after="3"/>
        <w:jc w:val="both"/>
        <w:rPr>
          <w:b/>
        </w:rPr>
      </w:pPr>
    </w:p>
    <w:p w14:paraId="536D65A9" w14:textId="77777777" w:rsidR="00EE2BF3" w:rsidRDefault="00EE2BF3" w:rsidP="00EE2BF3">
      <w:pPr>
        <w:spacing w:after="3"/>
        <w:jc w:val="both"/>
        <w:rPr>
          <w:b/>
        </w:rPr>
      </w:pPr>
    </w:p>
    <w:p w14:paraId="42457366" w14:textId="77777777" w:rsidR="00EE2BF3" w:rsidRDefault="00EE2BF3" w:rsidP="00EE2BF3">
      <w:pPr>
        <w:spacing w:after="3"/>
        <w:jc w:val="both"/>
        <w:rPr>
          <w:b/>
        </w:rPr>
      </w:pPr>
    </w:p>
    <w:p w14:paraId="3E6E7604" w14:textId="77777777" w:rsidR="00EE2BF3" w:rsidRDefault="00EE2BF3" w:rsidP="00EE2BF3">
      <w:pPr>
        <w:spacing w:after="3"/>
        <w:jc w:val="both"/>
        <w:rPr>
          <w:b/>
        </w:rPr>
      </w:pPr>
    </w:p>
    <w:p w14:paraId="0AD6F10F" w14:textId="77777777" w:rsidR="00EE2BF3" w:rsidRDefault="00EE2BF3" w:rsidP="00EE2BF3">
      <w:pPr>
        <w:spacing w:after="3"/>
        <w:jc w:val="both"/>
        <w:rPr>
          <w:b/>
        </w:rPr>
      </w:pPr>
    </w:p>
    <w:p w14:paraId="2906BB19" w14:textId="77777777" w:rsidR="00EE2BF3" w:rsidRDefault="00EE2BF3" w:rsidP="00EE2BF3">
      <w:pPr>
        <w:spacing w:after="3"/>
        <w:jc w:val="both"/>
        <w:rPr>
          <w:b/>
        </w:rPr>
      </w:pPr>
    </w:p>
    <w:p w14:paraId="1007564D" w14:textId="4F5319FF" w:rsidR="00EE2BF3" w:rsidRDefault="00EE2BF3" w:rsidP="003D5138">
      <w:pPr>
        <w:pBdr>
          <w:top w:val="nil"/>
          <w:left w:val="nil"/>
          <w:bottom w:val="nil"/>
          <w:right w:val="nil"/>
          <w:between w:val="nil"/>
        </w:pBdr>
        <w:spacing w:line="480" w:lineRule="auto"/>
        <w:ind w:right="261"/>
        <w:rPr>
          <w:b/>
          <w:bCs/>
          <w:color w:val="000000"/>
          <w:sz w:val="24"/>
          <w:szCs w:val="24"/>
        </w:rPr>
      </w:pPr>
      <w:r w:rsidRPr="00EE2BF3">
        <w:rPr>
          <w:b/>
          <w:bCs/>
          <w:color w:val="000000"/>
          <w:sz w:val="24"/>
          <w:szCs w:val="24"/>
        </w:rPr>
        <w:lastRenderedPageBreak/>
        <w:t xml:space="preserve">LISTA DE </w:t>
      </w:r>
      <w:r>
        <w:rPr>
          <w:b/>
          <w:bCs/>
          <w:color w:val="000000"/>
          <w:sz w:val="24"/>
          <w:szCs w:val="24"/>
        </w:rPr>
        <w:t>GRÁFICOS</w:t>
      </w:r>
      <w:r w:rsidRPr="00EE2BF3">
        <w:rPr>
          <w:b/>
          <w:bCs/>
          <w:color w:val="000000"/>
          <w:sz w:val="24"/>
          <w:szCs w:val="24"/>
        </w:rPr>
        <w:t xml:space="preserve"> </w:t>
      </w:r>
    </w:p>
    <w:p w14:paraId="37DB89B3" w14:textId="2E2491D3" w:rsidR="00EE2BF3" w:rsidRDefault="00EE2BF3" w:rsidP="002B30EC">
      <w:pPr>
        <w:spacing w:line="360" w:lineRule="auto"/>
        <w:jc w:val="both"/>
        <w:rPr>
          <w:b/>
          <w:sz w:val="24"/>
          <w:szCs w:val="24"/>
        </w:rPr>
      </w:pPr>
      <w:r w:rsidRPr="00F344F5">
        <w:rPr>
          <w:b/>
          <w:sz w:val="24"/>
          <w:szCs w:val="24"/>
        </w:rPr>
        <w:t>Gráfico 1: Registro do SNGPC das vendas de Azitromicina</w:t>
      </w:r>
      <w:r>
        <w:rPr>
          <w:b/>
          <w:sz w:val="24"/>
          <w:szCs w:val="24"/>
        </w:rPr>
        <w:t>............................................29</w:t>
      </w:r>
    </w:p>
    <w:p w14:paraId="5B271834" w14:textId="3654D5B4" w:rsidR="00EE2BF3" w:rsidRPr="00F344F5" w:rsidRDefault="00EE2BF3" w:rsidP="002B30EC">
      <w:pPr>
        <w:spacing w:line="360" w:lineRule="auto"/>
        <w:jc w:val="both"/>
        <w:rPr>
          <w:b/>
          <w:sz w:val="24"/>
          <w:szCs w:val="24"/>
        </w:rPr>
      </w:pPr>
      <w:r w:rsidRPr="00F344F5">
        <w:rPr>
          <w:b/>
          <w:sz w:val="24"/>
          <w:szCs w:val="24"/>
        </w:rPr>
        <w:t>Gráfico 2: Relação de vendas sob prescritor</w:t>
      </w:r>
      <w:r>
        <w:rPr>
          <w:b/>
          <w:sz w:val="24"/>
          <w:szCs w:val="24"/>
        </w:rPr>
        <w:t>......................................................................30</w:t>
      </w:r>
    </w:p>
    <w:p w14:paraId="6FAE9613" w14:textId="77777777" w:rsidR="00584055" w:rsidRDefault="00584055" w:rsidP="002B30EC">
      <w:pPr>
        <w:spacing w:line="360" w:lineRule="auto"/>
        <w:jc w:val="both"/>
        <w:rPr>
          <w:b/>
          <w:sz w:val="24"/>
          <w:szCs w:val="24"/>
        </w:rPr>
      </w:pPr>
      <w:r w:rsidRPr="00584055">
        <w:rPr>
          <w:b/>
          <w:sz w:val="24"/>
          <w:szCs w:val="24"/>
        </w:rPr>
        <w:t>Gráfico 3: Consumo de Azitromicina mensal no período de janeiro/2020 á</w:t>
      </w:r>
    </w:p>
    <w:p w14:paraId="474B69F5" w14:textId="3EA944ED" w:rsidR="00584055" w:rsidRPr="00584055" w:rsidRDefault="00584055" w:rsidP="002B30EC">
      <w:pPr>
        <w:spacing w:line="360" w:lineRule="auto"/>
        <w:jc w:val="both"/>
        <w:rPr>
          <w:ins w:id="1" w:author="Ana Paula Helfer Schneider" w:date="2022-11-03T16:22:00Z"/>
          <w:b/>
          <w:sz w:val="24"/>
          <w:szCs w:val="24"/>
        </w:rPr>
      </w:pPr>
      <w:r w:rsidRPr="00584055">
        <w:rPr>
          <w:b/>
          <w:sz w:val="24"/>
          <w:szCs w:val="24"/>
        </w:rPr>
        <w:t>setembro/2021.</w:t>
      </w:r>
      <w:r>
        <w:rPr>
          <w:b/>
          <w:sz w:val="24"/>
          <w:szCs w:val="24"/>
        </w:rPr>
        <w:t>.......................................................................................................................31</w:t>
      </w:r>
    </w:p>
    <w:p w14:paraId="7F41EA3E" w14:textId="7EC603EC" w:rsidR="00EE2BF3" w:rsidRPr="00584055" w:rsidRDefault="00584055" w:rsidP="002B30EC">
      <w:pPr>
        <w:spacing w:line="360" w:lineRule="auto"/>
        <w:jc w:val="both"/>
        <w:rPr>
          <w:b/>
          <w:sz w:val="24"/>
          <w:szCs w:val="24"/>
        </w:rPr>
        <w:sectPr w:rsidR="00EE2BF3" w:rsidRPr="00584055" w:rsidSect="00862709">
          <w:headerReference w:type="default" r:id="rId9"/>
          <w:pgSz w:w="11940" w:h="16860"/>
          <w:pgMar w:top="1701" w:right="1134" w:bottom="1134" w:left="1701" w:header="0" w:footer="0" w:gutter="0"/>
          <w:cols w:space="720"/>
        </w:sectPr>
      </w:pPr>
      <w:r w:rsidRPr="00584055">
        <w:rPr>
          <w:b/>
          <w:sz w:val="24"/>
          <w:szCs w:val="24"/>
        </w:rPr>
        <w:t xml:space="preserve">Gráfico 4: Casos confirmados </w:t>
      </w:r>
      <w:ins w:id="2" w:author="Ana Paula Helfer Schneider" w:date="2022-11-03T16:18:00Z">
        <w:r w:rsidRPr="00584055">
          <w:rPr>
            <w:b/>
            <w:sz w:val="24"/>
            <w:szCs w:val="24"/>
          </w:rPr>
          <w:t>de COV</w:t>
        </w:r>
      </w:ins>
      <w:r w:rsidRPr="00584055">
        <w:rPr>
          <w:b/>
          <w:sz w:val="24"/>
          <w:szCs w:val="24"/>
        </w:rPr>
        <w:t>I</w:t>
      </w:r>
      <w:ins w:id="3" w:author="Ana Paula Helfer Schneider" w:date="2022-11-03T16:18:00Z">
        <w:r w:rsidRPr="00584055">
          <w:rPr>
            <w:b/>
            <w:sz w:val="24"/>
            <w:szCs w:val="24"/>
          </w:rPr>
          <w:t xml:space="preserve">D-19 </w:t>
        </w:r>
      </w:ins>
      <w:r w:rsidRPr="00584055">
        <w:rPr>
          <w:b/>
          <w:sz w:val="24"/>
          <w:szCs w:val="24"/>
        </w:rPr>
        <w:t>por data de início dos sintoma</w:t>
      </w:r>
      <w:r>
        <w:rPr>
          <w:b/>
          <w:sz w:val="24"/>
          <w:szCs w:val="24"/>
        </w:rPr>
        <w:t>s................32</w:t>
      </w:r>
    </w:p>
    <w:p w14:paraId="672C595A" w14:textId="77777777" w:rsidR="00580771" w:rsidRDefault="00000000">
      <w:pPr>
        <w:spacing w:before="92"/>
        <w:ind w:left="847" w:right="336"/>
        <w:jc w:val="center"/>
        <w:rPr>
          <w:rFonts w:ascii="Arial" w:eastAsia="Arial" w:hAnsi="Arial" w:cs="Arial"/>
          <w:b/>
          <w:sz w:val="24"/>
          <w:szCs w:val="24"/>
        </w:rPr>
      </w:pPr>
      <w:r>
        <w:rPr>
          <w:rFonts w:ascii="Arial" w:eastAsia="Arial" w:hAnsi="Arial" w:cs="Arial"/>
          <w:b/>
          <w:sz w:val="24"/>
          <w:szCs w:val="24"/>
        </w:rPr>
        <w:lastRenderedPageBreak/>
        <w:t>SUMÁRIO</w:t>
      </w:r>
    </w:p>
    <w:p w14:paraId="2B6CBF9E" w14:textId="77777777" w:rsidR="00580771" w:rsidRDefault="00000000">
      <w:pPr>
        <w:numPr>
          <w:ilvl w:val="0"/>
          <w:numId w:val="2"/>
        </w:numPr>
        <w:pBdr>
          <w:top w:val="nil"/>
          <w:left w:val="nil"/>
          <w:bottom w:val="nil"/>
          <w:right w:val="nil"/>
          <w:between w:val="nil"/>
        </w:pBdr>
        <w:tabs>
          <w:tab w:val="left" w:pos="985"/>
          <w:tab w:val="left" w:pos="986"/>
          <w:tab w:val="right" w:pos="9797"/>
        </w:tabs>
        <w:spacing w:before="489"/>
        <w:ind w:hanging="630"/>
      </w:pPr>
      <w:hyperlink w:anchor="_gjdgxs">
        <w:r>
          <w:rPr>
            <w:color w:val="000000"/>
            <w:sz w:val="24"/>
            <w:szCs w:val="24"/>
          </w:rPr>
          <w:t>INTRODUÇÃO E JUSTIFICATIVA</w:t>
        </w:r>
        <w:r>
          <w:rPr>
            <w:color w:val="000000"/>
            <w:sz w:val="24"/>
            <w:szCs w:val="24"/>
          </w:rPr>
          <w:tab/>
          <w:t>6</w:t>
        </w:r>
      </w:hyperlink>
    </w:p>
    <w:p w14:paraId="05FFD5C9" w14:textId="77777777" w:rsidR="00580771" w:rsidRDefault="00000000">
      <w:pPr>
        <w:numPr>
          <w:ilvl w:val="0"/>
          <w:numId w:val="2"/>
        </w:numPr>
        <w:pBdr>
          <w:top w:val="nil"/>
          <w:left w:val="nil"/>
          <w:bottom w:val="nil"/>
          <w:right w:val="nil"/>
          <w:between w:val="nil"/>
        </w:pBdr>
        <w:tabs>
          <w:tab w:val="left" w:pos="985"/>
          <w:tab w:val="left" w:pos="986"/>
          <w:tab w:val="right" w:pos="9797"/>
        </w:tabs>
        <w:spacing w:before="120"/>
        <w:ind w:hanging="630"/>
      </w:pPr>
      <w:hyperlink w:anchor="_30j0zll">
        <w:r>
          <w:rPr>
            <w:color w:val="000000"/>
            <w:sz w:val="24"/>
            <w:szCs w:val="24"/>
          </w:rPr>
          <w:t>OBJETIVOS</w:t>
        </w:r>
        <w:r>
          <w:rPr>
            <w:color w:val="000000"/>
            <w:sz w:val="24"/>
            <w:szCs w:val="24"/>
          </w:rPr>
          <w:tab/>
          <w:t>8</w:t>
        </w:r>
      </w:hyperlink>
    </w:p>
    <w:p w14:paraId="42B93B23" w14:textId="77777777" w:rsidR="00580771" w:rsidRDefault="00000000">
      <w:pPr>
        <w:pBdr>
          <w:top w:val="nil"/>
          <w:left w:val="nil"/>
          <w:bottom w:val="nil"/>
          <w:right w:val="nil"/>
          <w:between w:val="nil"/>
        </w:pBdr>
        <w:tabs>
          <w:tab w:val="left" w:pos="985"/>
          <w:tab w:val="right" w:pos="9797"/>
        </w:tabs>
        <w:spacing w:before="120"/>
        <w:ind w:left="356"/>
        <w:rPr>
          <w:color w:val="000000"/>
          <w:sz w:val="24"/>
          <w:szCs w:val="24"/>
        </w:rPr>
      </w:pPr>
      <w:hyperlink w:anchor="_1fob9te">
        <w:r>
          <w:rPr>
            <w:color w:val="000000"/>
            <w:sz w:val="24"/>
            <w:szCs w:val="24"/>
          </w:rPr>
          <w:t>2.2</w:t>
        </w:r>
        <w:r>
          <w:rPr>
            <w:color w:val="000000"/>
            <w:sz w:val="24"/>
            <w:szCs w:val="24"/>
          </w:rPr>
          <w:tab/>
          <w:t>OBJETIVOS ESPECÍFICOS</w:t>
        </w:r>
        <w:r>
          <w:rPr>
            <w:color w:val="000000"/>
            <w:sz w:val="24"/>
            <w:szCs w:val="24"/>
          </w:rPr>
          <w:tab/>
          <w:t>8</w:t>
        </w:r>
      </w:hyperlink>
    </w:p>
    <w:p w14:paraId="571E939E" w14:textId="77777777" w:rsidR="00580771" w:rsidRDefault="00000000">
      <w:pPr>
        <w:numPr>
          <w:ilvl w:val="0"/>
          <w:numId w:val="2"/>
        </w:numPr>
        <w:pBdr>
          <w:top w:val="nil"/>
          <w:left w:val="nil"/>
          <w:bottom w:val="nil"/>
          <w:right w:val="nil"/>
          <w:between w:val="nil"/>
        </w:pBdr>
        <w:tabs>
          <w:tab w:val="left" w:pos="985"/>
          <w:tab w:val="left" w:pos="986"/>
          <w:tab w:val="right" w:pos="9797"/>
        </w:tabs>
        <w:spacing w:before="120"/>
        <w:ind w:hanging="630"/>
      </w:pPr>
      <w:hyperlink w:anchor="_3znysh7">
        <w:r>
          <w:rPr>
            <w:color w:val="000000"/>
            <w:sz w:val="24"/>
            <w:szCs w:val="24"/>
          </w:rPr>
          <w:t>FUNDAMENTAÇÃO TEÓRICA</w:t>
        </w:r>
        <w:r>
          <w:rPr>
            <w:color w:val="000000"/>
            <w:sz w:val="24"/>
            <w:szCs w:val="24"/>
          </w:rPr>
          <w:tab/>
          <w:t>9</w:t>
        </w:r>
      </w:hyperlink>
    </w:p>
    <w:p w14:paraId="4B11EF70" w14:textId="77777777" w:rsidR="00580771" w:rsidRDefault="00000000">
      <w:pPr>
        <w:numPr>
          <w:ilvl w:val="1"/>
          <w:numId w:val="2"/>
        </w:numPr>
        <w:pBdr>
          <w:top w:val="nil"/>
          <w:left w:val="nil"/>
          <w:bottom w:val="nil"/>
          <w:right w:val="nil"/>
          <w:between w:val="nil"/>
        </w:pBdr>
        <w:tabs>
          <w:tab w:val="left" w:pos="989"/>
          <w:tab w:val="left" w:pos="991"/>
          <w:tab w:val="right" w:pos="9797"/>
        </w:tabs>
        <w:spacing w:before="120"/>
        <w:ind w:hanging="635"/>
      </w:pPr>
      <w:hyperlink w:anchor="_2et92p0">
        <w:r>
          <w:rPr>
            <w:color w:val="000000"/>
            <w:sz w:val="24"/>
            <w:szCs w:val="24"/>
          </w:rPr>
          <w:t>Surgimento dos antimicrobianos: um resgate histórico</w:t>
        </w:r>
        <w:r>
          <w:rPr>
            <w:color w:val="000000"/>
            <w:sz w:val="24"/>
            <w:szCs w:val="24"/>
          </w:rPr>
          <w:tab/>
          <w:t>9</w:t>
        </w:r>
      </w:hyperlink>
    </w:p>
    <w:p w14:paraId="0A1B69C4" w14:textId="77777777" w:rsidR="00580771" w:rsidRDefault="00000000">
      <w:pPr>
        <w:numPr>
          <w:ilvl w:val="1"/>
          <w:numId w:val="2"/>
        </w:numPr>
        <w:pBdr>
          <w:top w:val="nil"/>
          <w:left w:val="nil"/>
          <w:bottom w:val="nil"/>
          <w:right w:val="nil"/>
          <w:between w:val="nil"/>
        </w:pBdr>
        <w:tabs>
          <w:tab w:val="left" w:pos="985"/>
          <w:tab w:val="left" w:pos="986"/>
          <w:tab w:val="right" w:pos="9797"/>
        </w:tabs>
        <w:spacing w:before="120"/>
        <w:ind w:left="985" w:hanging="630"/>
      </w:pPr>
      <w:hyperlink w:anchor="_tyjcwt">
        <w:r>
          <w:rPr>
            <w:color w:val="000000"/>
            <w:sz w:val="24"/>
            <w:szCs w:val="24"/>
          </w:rPr>
          <w:t>Uso racional de antimicrobianos e a resistência microbiana</w:t>
        </w:r>
        <w:r>
          <w:rPr>
            <w:color w:val="000000"/>
            <w:sz w:val="24"/>
            <w:szCs w:val="24"/>
          </w:rPr>
          <w:tab/>
          <w:t>11</w:t>
        </w:r>
      </w:hyperlink>
    </w:p>
    <w:p w14:paraId="58B54205" w14:textId="77777777" w:rsidR="00580771" w:rsidRDefault="00000000">
      <w:pPr>
        <w:numPr>
          <w:ilvl w:val="1"/>
          <w:numId w:val="2"/>
        </w:numPr>
        <w:pBdr>
          <w:top w:val="nil"/>
          <w:left w:val="nil"/>
          <w:bottom w:val="nil"/>
          <w:right w:val="nil"/>
          <w:between w:val="nil"/>
        </w:pBdr>
        <w:tabs>
          <w:tab w:val="left" w:pos="985"/>
          <w:tab w:val="left" w:pos="986"/>
          <w:tab w:val="right" w:pos="9797"/>
        </w:tabs>
        <w:spacing w:before="120"/>
        <w:ind w:left="985" w:hanging="630"/>
      </w:pPr>
      <w:hyperlink w:anchor="_3dy6vkm">
        <w:r>
          <w:rPr>
            <w:color w:val="000000"/>
            <w:sz w:val="24"/>
            <w:szCs w:val="24"/>
          </w:rPr>
          <w:t>Consumo de antimicrobianos no Brasil e no mundo</w:t>
        </w:r>
        <w:r>
          <w:rPr>
            <w:color w:val="000000"/>
            <w:sz w:val="24"/>
            <w:szCs w:val="24"/>
          </w:rPr>
          <w:tab/>
          <w:t>13</w:t>
        </w:r>
      </w:hyperlink>
    </w:p>
    <w:p w14:paraId="3CB28E09" w14:textId="77777777" w:rsidR="00580771" w:rsidRDefault="00000000">
      <w:pPr>
        <w:numPr>
          <w:ilvl w:val="1"/>
          <w:numId w:val="2"/>
        </w:numPr>
        <w:pBdr>
          <w:top w:val="nil"/>
          <w:left w:val="nil"/>
          <w:bottom w:val="nil"/>
          <w:right w:val="nil"/>
          <w:between w:val="nil"/>
        </w:pBdr>
        <w:tabs>
          <w:tab w:val="left" w:pos="985"/>
          <w:tab w:val="left" w:pos="986"/>
          <w:tab w:val="right" w:pos="9797"/>
        </w:tabs>
        <w:spacing w:before="120"/>
        <w:ind w:left="985" w:hanging="630"/>
      </w:pPr>
      <w:hyperlink w:anchor="_1t3h5sf">
        <w:r>
          <w:rPr>
            <w:color w:val="000000"/>
            <w:sz w:val="24"/>
            <w:szCs w:val="24"/>
          </w:rPr>
          <w:t>A Azitromicina como tratamento para doenças microbianas</w:t>
        </w:r>
        <w:r>
          <w:rPr>
            <w:color w:val="000000"/>
            <w:sz w:val="24"/>
            <w:szCs w:val="24"/>
          </w:rPr>
          <w:tab/>
          <w:t>15</w:t>
        </w:r>
      </w:hyperlink>
    </w:p>
    <w:p w14:paraId="28FFCF67" w14:textId="77777777" w:rsidR="00580771" w:rsidRDefault="00000000">
      <w:pPr>
        <w:numPr>
          <w:ilvl w:val="1"/>
          <w:numId w:val="2"/>
        </w:numPr>
        <w:pBdr>
          <w:top w:val="nil"/>
          <w:left w:val="nil"/>
          <w:bottom w:val="nil"/>
          <w:right w:val="nil"/>
          <w:between w:val="nil"/>
        </w:pBdr>
        <w:tabs>
          <w:tab w:val="left" w:pos="985"/>
          <w:tab w:val="left" w:pos="986"/>
          <w:tab w:val="right" w:pos="9797"/>
        </w:tabs>
        <w:spacing w:before="120"/>
        <w:ind w:left="985" w:hanging="630"/>
      </w:pPr>
      <w:hyperlink w:anchor="_4d34og8">
        <w:r>
          <w:rPr>
            <w:color w:val="000000"/>
            <w:sz w:val="24"/>
            <w:szCs w:val="24"/>
          </w:rPr>
          <w:t>Resolução da Diretoria Colegiada (RDCs) 44/2010 e20/2011</w:t>
        </w:r>
        <w:r>
          <w:rPr>
            <w:color w:val="000000"/>
            <w:sz w:val="24"/>
            <w:szCs w:val="24"/>
          </w:rPr>
          <w:tab/>
          <w:t>16</w:t>
        </w:r>
      </w:hyperlink>
    </w:p>
    <w:p w14:paraId="78C47DFA" w14:textId="77777777" w:rsidR="00580771" w:rsidRDefault="00000000">
      <w:pPr>
        <w:numPr>
          <w:ilvl w:val="1"/>
          <w:numId w:val="2"/>
        </w:numPr>
        <w:pBdr>
          <w:top w:val="nil"/>
          <w:left w:val="nil"/>
          <w:bottom w:val="nil"/>
          <w:right w:val="nil"/>
          <w:between w:val="nil"/>
        </w:pBdr>
        <w:tabs>
          <w:tab w:val="left" w:pos="985"/>
          <w:tab w:val="left" w:pos="986"/>
          <w:tab w:val="right" w:pos="9797"/>
        </w:tabs>
        <w:spacing w:before="120"/>
        <w:ind w:left="985" w:hanging="630"/>
      </w:pPr>
      <w:hyperlink w:anchor="_2s8eyo1">
        <w:r>
          <w:rPr>
            <w:color w:val="000000"/>
            <w:sz w:val="24"/>
            <w:szCs w:val="24"/>
          </w:rPr>
          <w:t>Sistema Nacional de Gerenciamento de Produtos Controlados (SGNPC)</w:t>
        </w:r>
        <w:r>
          <w:rPr>
            <w:color w:val="000000"/>
            <w:sz w:val="24"/>
            <w:szCs w:val="24"/>
          </w:rPr>
          <w:tab/>
          <w:t>17</w:t>
        </w:r>
      </w:hyperlink>
    </w:p>
    <w:p w14:paraId="2521DEAD" w14:textId="77777777" w:rsidR="00580771" w:rsidRDefault="00000000">
      <w:pPr>
        <w:numPr>
          <w:ilvl w:val="1"/>
          <w:numId w:val="2"/>
        </w:numPr>
        <w:pBdr>
          <w:top w:val="nil"/>
          <w:left w:val="nil"/>
          <w:bottom w:val="nil"/>
          <w:right w:val="nil"/>
          <w:between w:val="nil"/>
        </w:pBdr>
        <w:tabs>
          <w:tab w:val="left" w:pos="985"/>
          <w:tab w:val="left" w:pos="986"/>
          <w:tab w:val="right" w:pos="9797"/>
        </w:tabs>
        <w:spacing w:before="121"/>
        <w:ind w:left="985" w:hanging="630"/>
      </w:pPr>
      <w:hyperlink w:anchor="_17dp8vu">
        <w:r>
          <w:rPr>
            <w:color w:val="000000"/>
            <w:sz w:val="24"/>
            <w:szCs w:val="24"/>
          </w:rPr>
          <w:t>Dose diária definida</w:t>
        </w:r>
        <w:r>
          <w:rPr>
            <w:color w:val="000000"/>
            <w:sz w:val="24"/>
            <w:szCs w:val="24"/>
          </w:rPr>
          <w:tab/>
          <w:t>18</w:t>
        </w:r>
      </w:hyperlink>
    </w:p>
    <w:p w14:paraId="1F685A42" w14:textId="77777777" w:rsidR="00580771" w:rsidRDefault="00000000">
      <w:pPr>
        <w:pBdr>
          <w:top w:val="nil"/>
          <w:left w:val="nil"/>
          <w:bottom w:val="nil"/>
          <w:right w:val="nil"/>
          <w:between w:val="nil"/>
        </w:pBdr>
        <w:tabs>
          <w:tab w:val="left" w:pos="956"/>
          <w:tab w:val="right" w:pos="9797"/>
        </w:tabs>
        <w:spacing w:before="120"/>
        <w:ind w:left="356"/>
        <w:rPr>
          <w:color w:val="000000"/>
          <w:sz w:val="24"/>
          <w:szCs w:val="24"/>
        </w:rPr>
      </w:pPr>
      <w:hyperlink w:anchor="_3rdcrjn">
        <w:r>
          <w:rPr>
            <w:color w:val="000000"/>
            <w:sz w:val="24"/>
            <w:szCs w:val="24"/>
          </w:rPr>
          <w:t>3.7</w:t>
        </w:r>
        <w:r>
          <w:rPr>
            <w:color w:val="000000"/>
            <w:sz w:val="24"/>
            <w:szCs w:val="24"/>
          </w:rPr>
          <w:tab/>
          <w:t>Classificação ATC</w:t>
        </w:r>
        <w:r>
          <w:rPr>
            <w:color w:val="000000"/>
            <w:sz w:val="24"/>
            <w:szCs w:val="24"/>
          </w:rPr>
          <w:tab/>
          <w:t>19</w:t>
        </w:r>
      </w:hyperlink>
    </w:p>
    <w:p w14:paraId="015B4D6D" w14:textId="77777777" w:rsidR="00580771" w:rsidRDefault="00000000">
      <w:pPr>
        <w:numPr>
          <w:ilvl w:val="0"/>
          <w:numId w:val="2"/>
        </w:numPr>
        <w:pBdr>
          <w:top w:val="nil"/>
          <w:left w:val="nil"/>
          <w:bottom w:val="nil"/>
          <w:right w:val="nil"/>
          <w:between w:val="nil"/>
        </w:pBdr>
        <w:tabs>
          <w:tab w:val="left" w:pos="985"/>
          <w:tab w:val="left" w:pos="986"/>
          <w:tab w:val="right" w:pos="9797"/>
        </w:tabs>
        <w:spacing w:before="120"/>
        <w:ind w:hanging="630"/>
      </w:pPr>
      <w:hyperlink w:anchor="_26in1rg">
        <w:r>
          <w:rPr>
            <w:color w:val="000000"/>
            <w:sz w:val="24"/>
            <w:szCs w:val="24"/>
          </w:rPr>
          <w:t>MATERIAIS E MÉTODOS</w:t>
        </w:r>
        <w:r>
          <w:rPr>
            <w:color w:val="000000"/>
            <w:sz w:val="24"/>
            <w:szCs w:val="24"/>
          </w:rPr>
          <w:tab/>
          <w:t>21</w:t>
        </w:r>
      </w:hyperlink>
    </w:p>
    <w:p w14:paraId="26B611F6" w14:textId="77777777" w:rsidR="00580771" w:rsidRDefault="00000000">
      <w:pPr>
        <w:numPr>
          <w:ilvl w:val="1"/>
          <w:numId w:val="2"/>
        </w:numPr>
        <w:pBdr>
          <w:top w:val="nil"/>
          <w:left w:val="nil"/>
          <w:bottom w:val="nil"/>
          <w:right w:val="nil"/>
          <w:between w:val="nil"/>
        </w:pBdr>
        <w:tabs>
          <w:tab w:val="left" w:pos="985"/>
          <w:tab w:val="left" w:pos="986"/>
          <w:tab w:val="right" w:pos="9797"/>
        </w:tabs>
        <w:spacing w:before="120"/>
        <w:ind w:left="985" w:hanging="630"/>
      </w:pPr>
      <w:hyperlink w:anchor="_lnxbz9">
        <w:r>
          <w:rPr>
            <w:color w:val="000000"/>
            <w:sz w:val="24"/>
            <w:szCs w:val="24"/>
          </w:rPr>
          <w:t>Desenho do estudo e amostra</w:t>
        </w:r>
        <w:r>
          <w:rPr>
            <w:color w:val="000000"/>
            <w:sz w:val="24"/>
            <w:szCs w:val="24"/>
          </w:rPr>
          <w:tab/>
          <w:t>21</w:t>
        </w:r>
      </w:hyperlink>
    </w:p>
    <w:p w14:paraId="31DBC929" w14:textId="77777777" w:rsidR="00580771" w:rsidRDefault="00000000">
      <w:pPr>
        <w:numPr>
          <w:ilvl w:val="1"/>
          <w:numId w:val="2"/>
        </w:numPr>
        <w:pBdr>
          <w:top w:val="nil"/>
          <w:left w:val="nil"/>
          <w:bottom w:val="nil"/>
          <w:right w:val="nil"/>
          <w:between w:val="nil"/>
        </w:pBdr>
        <w:tabs>
          <w:tab w:val="left" w:pos="985"/>
          <w:tab w:val="left" w:pos="986"/>
          <w:tab w:val="right" w:pos="9797"/>
        </w:tabs>
        <w:spacing w:before="120"/>
        <w:ind w:left="985" w:hanging="630"/>
      </w:pPr>
      <w:hyperlink w:anchor="_35nkun2">
        <w:r>
          <w:rPr>
            <w:color w:val="000000"/>
            <w:sz w:val="24"/>
            <w:szCs w:val="24"/>
          </w:rPr>
          <w:t>Critérios de inclusão</w:t>
        </w:r>
        <w:r>
          <w:rPr>
            <w:color w:val="000000"/>
            <w:sz w:val="24"/>
            <w:szCs w:val="24"/>
          </w:rPr>
          <w:tab/>
          <w:t>21</w:t>
        </w:r>
      </w:hyperlink>
    </w:p>
    <w:p w14:paraId="57C0F11D" w14:textId="77777777" w:rsidR="00580771" w:rsidRDefault="00000000">
      <w:pPr>
        <w:numPr>
          <w:ilvl w:val="2"/>
          <w:numId w:val="2"/>
        </w:numPr>
        <w:pBdr>
          <w:top w:val="nil"/>
          <w:left w:val="nil"/>
          <w:bottom w:val="nil"/>
          <w:right w:val="nil"/>
          <w:between w:val="nil"/>
        </w:pBdr>
        <w:tabs>
          <w:tab w:val="left" w:pos="986"/>
          <w:tab w:val="right" w:pos="9797"/>
        </w:tabs>
        <w:spacing w:before="120"/>
        <w:ind w:hanging="630"/>
      </w:pPr>
      <w:hyperlink w:anchor="_1ksv4uv">
        <w:r>
          <w:rPr>
            <w:color w:val="000000"/>
            <w:sz w:val="24"/>
            <w:szCs w:val="24"/>
          </w:rPr>
          <w:t>Critérios de exclusão</w:t>
        </w:r>
        <w:r>
          <w:rPr>
            <w:color w:val="000000"/>
            <w:sz w:val="24"/>
            <w:szCs w:val="24"/>
          </w:rPr>
          <w:tab/>
          <w:t>22</w:t>
        </w:r>
      </w:hyperlink>
    </w:p>
    <w:p w14:paraId="1FEEC51C" w14:textId="77777777" w:rsidR="00580771" w:rsidRDefault="00000000">
      <w:pPr>
        <w:numPr>
          <w:ilvl w:val="2"/>
          <w:numId w:val="2"/>
        </w:numPr>
        <w:pBdr>
          <w:top w:val="nil"/>
          <w:left w:val="nil"/>
          <w:bottom w:val="nil"/>
          <w:right w:val="nil"/>
          <w:between w:val="nil"/>
        </w:pBdr>
        <w:tabs>
          <w:tab w:val="left" w:pos="986"/>
          <w:tab w:val="right" w:pos="9797"/>
        </w:tabs>
        <w:spacing w:before="120"/>
        <w:ind w:hanging="630"/>
      </w:pPr>
      <w:hyperlink w:anchor="_44sinio">
        <w:r>
          <w:rPr>
            <w:color w:val="000000"/>
            <w:sz w:val="24"/>
            <w:szCs w:val="24"/>
          </w:rPr>
          <w:t>Variáveis</w:t>
        </w:r>
        <w:r>
          <w:rPr>
            <w:color w:val="000000"/>
            <w:sz w:val="24"/>
            <w:szCs w:val="24"/>
          </w:rPr>
          <w:tab/>
          <w:t>22</w:t>
        </w:r>
      </w:hyperlink>
    </w:p>
    <w:p w14:paraId="260C7D9E" w14:textId="77777777" w:rsidR="00580771" w:rsidRDefault="00000000">
      <w:pPr>
        <w:numPr>
          <w:ilvl w:val="1"/>
          <w:numId w:val="2"/>
        </w:numPr>
        <w:pBdr>
          <w:top w:val="nil"/>
          <w:left w:val="nil"/>
          <w:bottom w:val="nil"/>
          <w:right w:val="nil"/>
          <w:between w:val="nil"/>
        </w:pBdr>
        <w:tabs>
          <w:tab w:val="left" w:pos="985"/>
          <w:tab w:val="left" w:pos="986"/>
          <w:tab w:val="right" w:pos="9797"/>
        </w:tabs>
        <w:spacing w:before="120"/>
        <w:ind w:left="985" w:hanging="630"/>
      </w:pPr>
      <w:hyperlink w:anchor="_2jxsxqh">
        <w:r>
          <w:rPr>
            <w:color w:val="000000"/>
            <w:sz w:val="24"/>
            <w:szCs w:val="24"/>
          </w:rPr>
          <w:t>Procedimentos metodológicos</w:t>
        </w:r>
        <w:r>
          <w:rPr>
            <w:color w:val="000000"/>
            <w:sz w:val="24"/>
            <w:szCs w:val="24"/>
          </w:rPr>
          <w:tab/>
          <w:t>25</w:t>
        </w:r>
      </w:hyperlink>
    </w:p>
    <w:p w14:paraId="483BE3F3" w14:textId="77777777" w:rsidR="00580771" w:rsidRDefault="00000000">
      <w:pPr>
        <w:numPr>
          <w:ilvl w:val="2"/>
          <w:numId w:val="2"/>
        </w:numPr>
        <w:pBdr>
          <w:top w:val="nil"/>
          <w:left w:val="nil"/>
          <w:bottom w:val="nil"/>
          <w:right w:val="nil"/>
          <w:between w:val="nil"/>
        </w:pBdr>
        <w:tabs>
          <w:tab w:val="left" w:pos="986"/>
          <w:tab w:val="right" w:pos="9797"/>
        </w:tabs>
        <w:spacing w:before="120"/>
        <w:ind w:hanging="630"/>
      </w:pPr>
      <w:hyperlink w:anchor="_z337ya">
        <w:r>
          <w:rPr>
            <w:color w:val="000000"/>
            <w:sz w:val="24"/>
            <w:szCs w:val="24"/>
          </w:rPr>
          <w:t>Coleta de dados</w:t>
        </w:r>
        <w:r>
          <w:rPr>
            <w:color w:val="000000"/>
            <w:sz w:val="24"/>
            <w:szCs w:val="24"/>
          </w:rPr>
          <w:tab/>
          <w:t>25</w:t>
        </w:r>
      </w:hyperlink>
    </w:p>
    <w:p w14:paraId="3CA4BB0B" w14:textId="77777777" w:rsidR="00580771" w:rsidRDefault="00000000">
      <w:pPr>
        <w:numPr>
          <w:ilvl w:val="3"/>
          <w:numId w:val="2"/>
        </w:numPr>
        <w:pBdr>
          <w:top w:val="nil"/>
          <w:left w:val="nil"/>
          <w:bottom w:val="nil"/>
          <w:right w:val="nil"/>
          <w:between w:val="nil"/>
        </w:pBdr>
        <w:tabs>
          <w:tab w:val="left" w:pos="1127"/>
          <w:tab w:val="right" w:pos="9797"/>
        </w:tabs>
        <w:spacing w:before="120"/>
      </w:pPr>
      <w:hyperlink w:anchor="_3j2qqm3">
        <w:r>
          <w:rPr>
            <w:color w:val="000000"/>
            <w:sz w:val="24"/>
            <w:szCs w:val="24"/>
          </w:rPr>
          <w:t>Processamento e análise de dados</w:t>
        </w:r>
        <w:r>
          <w:rPr>
            <w:color w:val="000000"/>
            <w:sz w:val="24"/>
            <w:szCs w:val="24"/>
          </w:rPr>
          <w:tab/>
          <w:t>25</w:t>
        </w:r>
      </w:hyperlink>
    </w:p>
    <w:p w14:paraId="16A85FB4" w14:textId="77777777" w:rsidR="00580771" w:rsidRDefault="00000000">
      <w:pPr>
        <w:numPr>
          <w:ilvl w:val="3"/>
          <w:numId w:val="2"/>
        </w:numPr>
        <w:pBdr>
          <w:top w:val="nil"/>
          <w:left w:val="nil"/>
          <w:bottom w:val="nil"/>
          <w:right w:val="nil"/>
          <w:between w:val="nil"/>
        </w:pBdr>
        <w:tabs>
          <w:tab w:val="left" w:pos="1127"/>
          <w:tab w:val="right" w:pos="9797"/>
        </w:tabs>
        <w:spacing w:before="120"/>
      </w:pPr>
      <w:hyperlink w:anchor="_1y810tw">
        <w:r>
          <w:rPr>
            <w:color w:val="000000"/>
            <w:sz w:val="24"/>
            <w:szCs w:val="24"/>
          </w:rPr>
          <w:t>Resultados esperados e retorno aos participantes dapesquisa</w:t>
        </w:r>
        <w:r>
          <w:rPr>
            <w:color w:val="000000"/>
            <w:sz w:val="24"/>
            <w:szCs w:val="24"/>
          </w:rPr>
          <w:tab/>
          <w:t>25</w:t>
        </w:r>
      </w:hyperlink>
    </w:p>
    <w:p w14:paraId="546C3389" w14:textId="77777777" w:rsidR="00580771" w:rsidRDefault="00000000">
      <w:pPr>
        <w:numPr>
          <w:ilvl w:val="3"/>
          <w:numId w:val="2"/>
        </w:numPr>
        <w:pBdr>
          <w:top w:val="nil"/>
          <w:left w:val="nil"/>
          <w:bottom w:val="nil"/>
          <w:right w:val="nil"/>
          <w:between w:val="nil"/>
        </w:pBdr>
        <w:tabs>
          <w:tab w:val="left" w:pos="1127"/>
          <w:tab w:val="right" w:pos="9797"/>
        </w:tabs>
        <w:spacing w:before="120"/>
      </w:pPr>
      <w:hyperlink w:anchor="_4i7ojhp">
        <w:r>
          <w:rPr>
            <w:color w:val="000000"/>
            <w:sz w:val="24"/>
            <w:szCs w:val="24"/>
          </w:rPr>
          <w:t>Divulgação dos dados da pesquisa</w:t>
        </w:r>
        <w:r>
          <w:rPr>
            <w:color w:val="000000"/>
            <w:sz w:val="24"/>
            <w:szCs w:val="24"/>
          </w:rPr>
          <w:tab/>
          <w:t>26</w:t>
        </w:r>
      </w:hyperlink>
    </w:p>
    <w:p w14:paraId="560202FB" w14:textId="77777777" w:rsidR="00580771" w:rsidRDefault="00000000">
      <w:pPr>
        <w:pBdr>
          <w:top w:val="nil"/>
          <w:left w:val="nil"/>
          <w:bottom w:val="nil"/>
          <w:right w:val="nil"/>
          <w:between w:val="nil"/>
        </w:pBdr>
        <w:tabs>
          <w:tab w:val="right" w:pos="9797"/>
        </w:tabs>
        <w:spacing w:before="120"/>
        <w:ind w:left="356"/>
        <w:rPr>
          <w:color w:val="000000"/>
          <w:sz w:val="24"/>
          <w:szCs w:val="24"/>
        </w:rPr>
        <w:sectPr w:rsidR="00580771" w:rsidSect="00862709">
          <w:headerReference w:type="default" r:id="rId10"/>
          <w:pgSz w:w="11940" w:h="16860"/>
          <w:pgMar w:top="1701" w:right="1134" w:bottom="1134" w:left="1701" w:header="0" w:footer="0" w:gutter="0"/>
          <w:cols w:space="720"/>
        </w:sectPr>
      </w:pPr>
      <w:hyperlink w:anchor="_2xcytpi">
        <w:r>
          <w:rPr>
            <w:color w:val="000000"/>
            <w:sz w:val="24"/>
            <w:szCs w:val="24"/>
          </w:rPr>
          <w:t>REFERÊNCIAS</w:t>
        </w:r>
        <w:r>
          <w:rPr>
            <w:color w:val="000000"/>
            <w:sz w:val="24"/>
            <w:szCs w:val="24"/>
          </w:rPr>
          <w:tab/>
          <w:t>26</w:t>
        </w:r>
      </w:hyperlink>
    </w:p>
    <w:p w14:paraId="26394CD3" w14:textId="77777777" w:rsidR="00580771" w:rsidRDefault="00000000">
      <w:pPr>
        <w:pStyle w:val="Ttulo1"/>
        <w:numPr>
          <w:ilvl w:val="0"/>
          <w:numId w:val="1"/>
        </w:numPr>
        <w:tabs>
          <w:tab w:val="left" w:pos="417"/>
        </w:tabs>
        <w:spacing w:before="101"/>
        <w:ind w:hanging="285"/>
      </w:pPr>
      <w:bookmarkStart w:id="4" w:name="_gjdgxs" w:colFirst="0" w:colLast="0"/>
      <w:bookmarkEnd w:id="4"/>
      <w:r>
        <w:lastRenderedPageBreak/>
        <w:t>INTRODUÇÃO E JUSTIFICATIVA</w:t>
      </w:r>
    </w:p>
    <w:p w14:paraId="7F44F4DE" w14:textId="77777777" w:rsidR="00580771" w:rsidRDefault="00580771">
      <w:pPr>
        <w:pBdr>
          <w:top w:val="nil"/>
          <w:left w:val="nil"/>
          <w:bottom w:val="nil"/>
          <w:right w:val="nil"/>
          <w:between w:val="nil"/>
        </w:pBdr>
        <w:rPr>
          <w:b/>
          <w:color w:val="000000"/>
          <w:sz w:val="26"/>
          <w:szCs w:val="26"/>
        </w:rPr>
      </w:pPr>
    </w:p>
    <w:p w14:paraId="1372EE06" w14:textId="77777777" w:rsidR="00580771" w:rsidRDefault="00580771">
      <w:pPr>
        <w:pBdr>
          <w:top w:val="nil"/>
          <w:left w:val="nil"/>
          <w:bottom w:val="nil"/>
          <w:right w:val="nil"/>
          <w:between w:val="nil"/>
        </w:pBdr>
        <w:rPr>
          <w:b/>
          <w:color w:val="000000"/>
          <w:sz w:val="28"/>
          <w:szCs w:val="28"/>
        </w:rPr>
      </w:pPr>
    </w:p>
    <w:p w14:paraId="3B221BF2" w14:textId="77777777" w:rsidR="00580771" w:rsidRDefault="00000000">
      <w:pPr>
        <w:pBdr>
          <w:top w:val="nil"/>
          <w:left w:val="nil"/>
          <w:bottom w:val="nil"/>
          <w:right w:val="nil"/>
          <w:between w:val="nil"/>
        </w:pBdr>
        <w:spacing w:before="1" w:line="360" w:lineRule="auto"/>
        <w:ind w:left="132" w:right="182" w:firstLine="566"/>
        <w:jc w:val="both"/>
        <w:rPr>
          <w:color w:val="000000"/>
          <w:sz w:val="24"/>
          <w:szCs w:val="24"/>
        </w:rPr>
      </w:pPr>
      <w:r>
        <w:rPr>
          <w:color w:val="000000"/>
          <w:sz w:val="24"/>
          <w:szCs w:val="24"/>
        </w:rPr>
        <w:t>Os antimicrobianos são substâncias, que agem sobre os microorganismos impossibilitando-os de se desenvolver ou destruindo-os, e que são utilizados de forma profilática ou terapêutica. Assim sendo, ao longo dos anos, observa-se que o uso abusivo e irracional destes medicamentos, principalmente da Azitromicina, contribuiu para o desenvolvimento de efeitos adversos, como a resistência microbiana. Isso gera um alto investimento anual para o país (CARNEIRO, 2019). A busca por melhores resultados, no controle do consumo desse tipo de medicamento, é realizada no Brasil por meio de programas de racionalização sobre o uso dos mesmos, bem como através da redução de prescrição pelos médicos (PEREIRA, 2008).</w:t>
      </w:r>
    </w:p>
    <w:p w14:paraId="2696DC7F" w14:textId="77777777" w:rsidR="00580771" w:rsidRDefault="00000000">
      <w:pPr>
        <w:pBdr>
          <w:top w:val="nil"/>
          <w:left w:val="nil"/>
          <w:bottom w:val="nil"/>
          <w:right w:val="nil"/>
          <w:between w:val="nil"/>
        </w:pBdr>
        <w:spacing w:before="29" w:line="360" w:lineRule="auto"/>
        <w:ind w:left="132" w:right="187" w:firstLine="566"/>
        <w:jc w:val="both"/>
        <w:rPr>
          <w:color w:val="000000"/>
          <w:sz w:val="24"/>
          <w:szCs w:val="24"/>
        </w:rPr>
      </w:pPr>
      <w:r>
        <w:rPr>
          <w:color w:val="000000"/>
          <w:sz w:val="24"/>
          <w:szCs w:val="24"/>
        </w:rPr>
        <w:t xml:space="preserve">Desde a década de 1940, se tornou evidente que a resistência microbiana é considerada um fenômeno biológico e natural, a automedicação infelizmente é uma prática muito comum entre as pessoas, aumentando assim cada dia mais a resistência (CFF, 2019). A automedicação é considerada uma prática inofensiva pelas pessoas, mas pode acarretar vários problemas sendo uma preocupação de saúde pública (KARIMY </w:t>
      </w:r>
      <w:r>
        <w:rPr>
          <w:i/>
          <w:color w:val="000000"/>
          <w:sz w:val="24"/>
          <w:szCs w:val="24"/>
        </w:rPr>
        <w:t>et al</w:t>
      </w:r>
      <w:r>
        <w:rPr>
          <w:color w:val="000000"/>
          <w:sz w:val="24"/>
          <w:szCs w:val="24"/>
        </w:rPr>
        <w:t>., 2019).</w:t>
      </w:r>
    </w:p>
    <w:p w14:paraId="0495B5DA" w14:textId="77777777" w:rsidR="00580771" w:rsidRDefault="00000000">
      <w:pPr>
        <w:pBdr>
          <w:top w:val="nil"/>
          <w:left w:val="nil"/>
          <w:bottom w:val="nil"/>
          <w:right w:val="nil"/>
          <w:between w:val="nil"/>
        </w:pBdr>
        <w:spacing w:line="360" w:lineRule="auto"/>
        <w:ind w:left="132" w:right="182" w:firstLine="566"/>
        <w:jc w:val="both"/>
        <w:rPr>
          <w:color w:val="000000"/>
          <w:sz w:val="24"/>
          <w:szCs w:val="24"/>
        </w:rPr>
      </w:pPr>
      <w:r>
        <w:rPr>
          <w:color w:val="000000"/>
          <w:sz w:val="24"/>
          <w:szCs w:val="24"/>
        </w:rPr>
        <w:t>Segundo a Organização Mundial de Saúde, o Brasil é o país que apresenta taxa mais elevada de consumo de antimicrobianos entre os países americanos, e chega a 22,75 doses diárias definidas a cada mil habitatantes. Em seguida, encontra-se a Bolívia, com taxa de consumo de 19,38. Ainda, segundo a OMS, 25% das mortes ocorridas no mundo são causadas por infecções por bactérias (OMS, 2021).</w:t>
      </w:r>
    </w:p>
    <w:p w14:paraId="7E6E2B22" w14:textId="77777777" w:rsidR="00580771" w:rsidRDefault="00000000">
      <w:pPr>
        <w:pBdr>
          <w:top w:val="nil"/>
          <w:left w:val="nil"/>
          <w:bottom w:val="nil"/>
          <w:right w:val="nil"/>
          <w:between w:val="nil"/>
        </w:pBdr>
        <w:spacing w:before="3" w:line="360" w:lineRule="auto"/>
        <w:ind w:left="132" w:right="183" w:firstLine="566"/>
        <w:jc w:val="both"/>
        <w:rPr>
          <w:color w:val="000000"/>
          <w:sz w:val="24"/>
          <w:szCs w:val="24"/>
        </w:rPr>
      </w:pPr>
      <w:r>
        <w:rPr>
          <w:color w:val="000000"/>
          <w:sz w:val="24"/>
          <w:szCs w:val="24"/>
        </w:rPr>
        <w:t xml:space="preserve">Em um estudo realizado por Bassso </w:t>
      </w:r>
      <w:r>
        <w:rPr>
          <w:i/>
          <w:color w:val="000000"/>
          <w:sz w:val="24"/>
          <w:szCs w:val="24"/>
        </w:rPr>
        <w:t xml:space="preserve">et al </w:t>
      </w:r>
      <w:r>
        <w:rPr>
          <w:color w:val="000000"/>
          <w:sz w:val="24"/>
          <w:szCs w:val="24"/>
        </w:rPr>
        <w:t xml:space="preserve">(2016), em três hospitais de Porto Alegre, RS, sobre os microrganismos prevalentes em unidades de terapia intensiva, que são os maiores causadores de mortes, resultou que os principais microorganismos identificados foram a </w:t>
      </w:r>
      <w:r>
        <w:rPr>
          <w:i/>
          <w:color w:val="000000"/>
          <w:sz w:val="24"/>
          <w:szCs w:val="24"/>
        </w:rPr>
        <w:t>Pseudomonas aeruginosa, Escherichia coli</w:t>
      </w:r>
      <w:r>
        <w:rPr>
          <w:color w:val="000000"/>
          <w:sz w:val="24"/>
          <w:szCs w:val="24"/>
        </w:rPr>
        <w:t xml:space="preserve">, </w:t>
      </w:r>
      <w:r>
        <w:rPr>
          <w:i/>
          <w:color w:val="000000"/>
          <w:sz w:val="24"/>
          <w:szCs w:val="24"/>
        </w:rPr>
        <w:t>Klebsiella pneumoniae</w:t>
      </w:r>
      <w:r>
        <w:rPr>
          <w:color w:val="000000"/>
          <w:sz w:val="24"/>
          <w:szCs w:val="24"/>
        </w:rPr>
        <w:t xml:space="preserve">, </w:t>
      </w:r>
      <w:r>
        <w:rPr>
          <w:i/>
          <w:color w:val="000000"/>
          <w:sz w:val="24"/>
          <w:szCs w:val="24"/>
        </w:rPr>
        <w:t xml:space="preserve">Staphylococcus coagulase negativa e Acinetobacter baumannii. </w:t>
      </w:r>
      <w:r>
        <w:rPr>
          <w:color w:val="000000"/>
          <w:sz w:val="24"/>
          <w:szCs w:val="24"/>
        </w:rPr>
        <w:t xml:space="preserve">Portanto, o uso de antibióticos se torna elevado para o combate às infecções nos ambientes hospitalares, principalmente nas unidades de terapia intensiva. Neste estudo, em relação à susceptibilidade antimicrobiana, não foi encontrada nenhuma resistência quanto à utilização de Vancomicina e à polimixina B. Entretanto, não exclui a “detecção casos de resistência à vancomicina, conforme relatos ocorridos em 2002 e 2004 nos Estados Unidos” (BASSO </w:t>
      </w:r>
      <w:r>
        <w:rPr>
          <w:i/>
          <w:color w:val="000000"/>
          <w:sz w:val="24"/>
          <w:szCs w:val="24"/>
        </w:rPr>
        <w:t>et al</w:t>
      </w:r>
      <w:r>
        <w:rPr>
          <w:color w:val="000000"/>
          <w:sz w:val="24"/>
          <w:szCs w:val="24"/>
        </w:rPr>
        <w:t>, 2016, p. 4).</w:t>
      </w:r>
    </w:p>
    <w:p w14:paraId="409E57D2" w14:textId="77777777" w:rsidR="009C4F58" w:rsidRDefault="00000000" w:rsidP="009C4F58">
      <w:pPr>
        <w:pBdr>
          <w:top w:val="nil"/>
          <w:left w:val="nil"/>
          <w:bottom w:val="nil"/>
          <w:right w:val="nil"/>
          <w:between w:val="nil"/>
        </w:pBdr>
        <w:spacing w:before="142" w:line="357" w:lineRule="auto"/>
        <w:ind w:left="132" w:right="187" w:firstLine="566"/>
        <w:jc w:val="both"/>
        <w:rPr>
          <w:color w:val="000000"/>
          <w:sz w:val="24"/>
          <w:szCs w:val="24"/>
        </w:rPr>
      </w:pPr>
      <w:r>
        <w:rPr>
          <w:color w:val="000000"/>
          <w:sz w:val="24"/>
          <w:szCs w:val="24"/>
        </w:rPr>
        <w:t xml:space="preserve">Contudo, a escolha do tema se deu a partir da observação de como o consumo de antimicrobianos tem se tornado um problema de saúde pública, devido ao seu emprego </w:t>
      </w:r>
      <w:r>
        <w:rPr>
          <w:color w:val="000000"/>
          <w:sz w:val="24"/>
          <w:szCs w:val="24"/>
        </w:rPr>
        <w:lastRenderedPageBreak/>
        <w:t>irracional. Sendo assim, pretende-se salientar sobre o uso consciente e a automedicação dos antimicrobianos, para que se tenha uma redução na resistência dos medicamentos.</w:t>
      </w:r>
    </w:p>
    <w:p w14:paraId="4D16B044" w14:textId="2E34F4C1" w:rsidR="00580771" w:rsidRDefault="00000000" w:rsidP="009C4F58">
      <w:pPr>
        <w:pBdr>
          <w:top w:val="nil"/>
          <w:left w:val="nil"/>
          <w:bottom w:val="nil"/>
          <w:right w:val="nil"/>
          <w:between w:val="nil"/>
        </w:pBdr>
        <w:spacing w:before="142" w:line="357" w:lineRule="auto"/>
        <w:ind w:left="132" w:right="187" w:firstLine="566"/>
        <w:jc w:val="both"/>
        <w:rPr>
          <w:color w:val="000000"/>
          <w:sz w:val="24"/>
          <w:szCs w:val="24"/>
        </w:rPr>
        <w:sectPr w:rsidR="00580771" w:rsidSect="00862709">
          <w:headerReference w:type="default" r:id="rId11"/>
          <w:pgSz w:w="11940" w:h="16860"/>
          <w:pgMar w:top="1701" w:right="1134" w:bottom="1134" w:left="1701" w:header="725" w:footer="0" w:gutter="0"/>
          <w:cols w:space="720"/>
        </w:sectPr>
      </w:pPr>
      <w:r>
        <w:rPr>
          <w:color w:val="000000"/>
          <w:sz w:val="24"/>
          <w:szCs w:val="24"/>
        </w:rPr>
        <w:t>Dessa forma, o objetivo principal deste trabalho, é conhecer a distribuição e a frequência do consumo ao longo do tempo, da Azitromicina no Sistema Nacional de Gerenciamento de Produtos Controlados (SNGPC) nas farmácias e drogarias privadas do Rio Grande do Sul.</w:t>
      </w:r>
    </w:p>
    <w:p w14:paraId="76E17F77" w14:textId="77777777" w:rsidR="00580771" w:rsidRDefault="00000000">
      <w:pPr>
        <w:pStyle w:val="Ttulo1"/>
        <w:numPr>
          <w:ilvl w:val="0"/>
          <w:numId w:val="1"/>
        </w:numPr>
        <w:tabs>
          <w:tab w:val="left" w:pos="560"/>
          <w:tab w:val="left" w:pos="561"/>
        </w:tabs>
        <w:spacing w:before="90"/>
        <w:ind w:left="560" w:hanging="429"/>
      </w:pPr>
      <w:bookmarkStart w:id="5" w:name="_30j0zll" w:colFirst="0" w:colLast="0"/>
      <w:bookmarkEnd w:id="5"/>
      <w:r>
        <w:lastRenderedPageBreak/>
        <w:t>OBJETIVOS</w:t>
      </w:r>
    </w:p>
    <w:p w14:paraId="43E3E434" w14:textId="77777777" w:rsidR="00580771" w:rsidRDefault="00580771">
      <w:pPr>
        <w:pBdr>
          <w:top w:val="nil"/>
          <w:left w:val="nil"/>
          <w:bottom w:val="nil"/>
          <w:right w:val="nil"/>
          <w:between w:val="nil"/>
        </w:pBdr>
        <w:spacing w:before="10"/>
        <w:rPr>
          <w:b/>
          <w:color w:val="000000"/>
          <w:sz w:val="31"/>
          <w:szCs w:val="31"/>
        </w:rPr>
      </w:pPr>
    </w:p>
    <w:p w14:paraId="18B66EFE" w14:textId="77777777" w:rsidR="00580771" w:rsidRDefault="00000000">
      <w:pPr>
        <w:numPr>
          <w:ilvl w:val="1"/>
          <w:numId w:val="1"/>
        </w:numPr>
        <w:pBdr>
          <w:top w:val="nil"/>
          <w:left w:val="nil"/>
          <w:bottom w:val="nil"/>
          <w:right w:val="nil"/>
          <w:between w:val="nil"/>
        </w:pBdr>
        <w:tabs>
          <w:tab w:val="left" w:pos="494"/>
        </w:tabs>
        <w:ind w:hanging="362"/>
        <w:rPr>
          <w:color w:val="000000"/>
        </w:rPr>
      </w:pPr>
      <w:r>
        <w:rPr>
          <w:b/>
          <w:color w:val="000000"/>
          <w:sz w:val="24"/>
          <w:szCs w:val="24"/>
        </w:rPr>
        <w:t>OBJETIVO GERAL</w:t>
      </w:r>
    </w:p>
    <w:p w14:paraId="29CCC06B" w14:textId="77777777" w:rsidR="00580771" w:rsidRDefault="00580771">
      <w:pPr>
        <w:pBdr>
          <w:top w:val="nil"/>
          <w:left w:val="nil"/>
          <w:bottom w:val="nil"/>
          <w:right w:val="nil"/>
          <w:between w:val="nil"/>
        </w:pBdr>
        <w:rPr>
          <w:b/>
          <w:color w:val="000000"/>
          <w:sz w:val="26"/>
          <w:szCs w:val="26"/>
        </w:rPr>
      </w:pPr>
    </w:p>
    <w:p w14:paraId="2EFEA0EA" w14:textId="77777777" w:rsidR="00580771" w:rsidRDefault="00580771">
      <w:pPr>
        <w:pBdr>
          <w:top w:val="nil"/>
          <w:left w:val="nil"/>
          <w:bottom w:val="nil"/>
          <w:right w:val="nil"/>
          <w:between w:val="nil"/>
        </w:pBdr>
        <w:rPr>
          <w:b/>
          <w:color w:val="000000"/>
        </w:rPr>
      </w:pPr>
    </w:p>
    <w:p w14:paraId="796FF4E4" w14:textId="77777777" w:rsidR="00580771" w:rsidRDefault="00000000">
      <w:pPr>
        <w:pBdr>
          <w:top w:val="nil"/>
          <w:left w:val="nil"/>
          <w:bottom w:val="nil"/>
          <w:right w:val="nil"/>
          <w:between w:val="nil"/>
        </w:pBdr>
        <w:spacing w:line="360" w:lineRule="auto"/>
        <w:ind w:left="132" w:firstLine="566"/>
        <w:rPr>
          <w:color w:val="000000"/>
          <w:sz w:val="24"/>
          <w:szCs w:val="24"/>
        </w:rPr>
      </w:pPr>
      <w:r>
        <w:rPr>
          <w:color w:val="000000"/>
          <w:sz w:val="24"/>
          <w:szCs w:val="24"/>
        </w:rPr>
        <w:t>Conhecer a distribuição e a frequência do consumo ao longo do tempo da Azitromicina registrados no SNGPC nas farmácias e drogarias privadas do Rio Grande do Sul.</w:t>
      </w:r>
    </w:p>
    <w:p w14:paraId="5712BE65" w14:textId="77777777" w:rsidR="00580771" w:rsidRDefault="00580771">
      <w:pPr>
        <w:pBdr>
          <w:top w:val="nil"/>
          <w:left w:val="nil"/>
          <w:bottom w:val="nil"/>
          <w:right w:val="nil"/>
          <w:between w:val="nil"/>
        </w:pBdr>
        <w:rPr>
          <w:color w:val="000000"/>
          <w:sz w:val="26"/>
          <w:szCs w:val="26"/>
        </w:rPr>
      </w:pPr>
    </w:p>
    <w:p w14:paraId="051F145E" w14:textId="77777777" w:rsidR="00580771" w:rsidRDefault="00000000">
      <w:pPr>
        <w:pStyle w:val="Ttulo1"/>
        <w:numPr>
          <w:ilvl w:val="1"/>
          <w:numId w:val="1"/>
        </w:numPr>
        <w:tabs>
          <w:tab w:val="left" w:pos="494"/>
        </w:tabs>
        <w:spacing w:before="155"/>
        <w:ind w:hanging="362"/>
      </w:pPr>
      <w:bookmarkStart w:id="6" w:name="_1fob9te" w:colFirst="0" w:colLast="0"/>
      <w:bookmarkEnd w:id="6"/>
      <w:r>
        <w:t>OBJETIVOS ESPECÍFICOS</w:t>
      </w:r>
    </w:p>
    <w:p w14:paraId="145D0E4D" w14:textId="77777777" w:rsidR="00580771" w:rsidRDefault="00580771">
      <w:pPr>
        <w:pBdr>
          <w:top w:val="nil"/>
          <w:left w:val="nil"/>
          <w:bottom w:val="nil"/>
          <w:right w:val="nil"/>
          <w:between w:val="nil"/>
        </w:pBdr>
        <w:rPr>
          <w:b/>
          <w:color w:val="000000"/>
          <w:sz w:val="26"/>
          <w:szCs w:val="26"/>
        </w:rPr>
      </w:pPr>
    </w:p>
    <w:p w14:paraId="50FA63A2" w14:textId="77777777" w:rsidR="00580771" w:rsidRDefault="00580771">
      <w:pPr>
        <w:pBdr>
          <w:top w:val="nil"/>
          <w:left w:val="nil"/>
          <w:bottom w:val="nil"/>
          <w:right w:val="nil"/>
          <w:between w:val="nil"/>
        </w:pBdr>
        <w:spacing w:before="10"/>
        <w:rPr>
          <w:b/>
          <w:color w:val="000000"/>
        </w:rPr>
      </w:pPr>
    </w:p>
    <w:p w14:paraId="30CD1884" w14:textId="77777777" w:rsidR="00580771" w:rsidRDefault="00000000">
      <w:pPr>
        <w:numPr>
          <w:ilvl w:val="2"/>
          <w:numId w:val="1"/>
        </w:numPr>
        <w:pBdr>
          <w:top w:val="nil"/>
          <w:left w:val="nil"/>
          <w:bottom w:val="nil"/>
          <w:right w:val="nil"/>
          <w:between w:val="nil"/>
        </w:pBdr>
        <w:tabs>
          <w:tab w:val="left" w:pos="962"/>
        </w:tabs>
        <w:ind w:left="961" w:hanging="263"/>
        <w:rPr>
          <w:color w:val="000000"/>
        </w:rPr>
      </w:pPr>
      <w:r>
        <w:rPr>
          <w:color w:val="000000"/>
          <w:sz w:val="24"/>
          <w:szCs w:val="24"/>
        </w:rPr>
        <w:t>Avaliar o consumo, a quantidade de consumo por Dose Diária Definida (DDD);</w:t>
      </w:r>
    </w:p>
    <w:p w14:paraId="4732518D" w14:textId="77777777" w:rsidR="00580771" w:rsidRDefault="00000000">
      <w:pPr>
        <w:numPr>
          <w:ilvl w:val="2"/>
          <w:numId w:val="1"/>
        </w:numPr>
        <w:pBdr>
          <w:top w:val="nil"/>
          <w:left w:val="nil"/>
          <w:bottom w:val="nil"/>
          <w:right w:val="nil"/>
          <w:between w:val="nil"/>
        </w:pBdr>
        <w:tabs>
          <w:tab w:val="left" w:pos="962"/>
        </w:tabs>
        <w:spacing w:before="149" w:line="235" w:lineRule="auto"/>
        <w:ind w:right="558" w:firstLine="566"/>
        <w:rPr>
          <w:color w:val="000000"/>
        </w:rPr>
        <w:sectPr w:rsidR="00580771" w:rsidSect="00862709">
          <w:pgSz w:w="11940" w:h="16860"/>
          <w:pgMar w:top="1701" w:right="1134" w:bottom="1134" w:left="1701" w:header="725" w:footer="0" w:gutter="0"/>
          <w:cols w:space="720"/>
        </w:sectPr>
      </w:pPr>
      <w:r>
        <w:rPr>
          <w:color w:val="000000"/>
          <w:sz w:val="24"/>
          <w:szCs w:val="24"/>
        </w:rPr>
        <w:t>Analisar a idade e sexo dos indivíduos que tiveram Azitromicina prescritos no período de 2020 e 2021.</w:t>
      </w:r>
    </w:p>
    <w:p w14:paraId="7BDB6C49" w14:textId="77777777" w:rsidR="00580771" w:rsidRDefault="00000000">
      <w:pPr>
        <w:pStyle w:val="Ttulo1"/>
        <w:numPr>
          <w:ilvl w:val="0"/>
          <w:numId w:val="1"/>
        </w:numPr>
        <w:tabs>
          <w:tab w:val="left" w:pos="417"/>
        </w:tabs>
        <w:spacing w:before="90"/>
        <w:ind w:hanging="285"/>
      </w:pPr>
      <w:bookmarkStart w:id="7" w:name="_3znysh7" w:colFirst="0" w:colLast="0"/>
      <w:bookmarkEnd w:id="7"/>
      <w:r>
        <w:lastRenderedPageBreak/>
        <w:t>FUNDAMENTAÇÃO TEÓRICA</w:t>
      </w:r>
    </w:p>
    <w:p w14:paraId="2BD61E56" w14:textId="77777777" w:rsidR="00580771" w:rsidRDefault="00580771">
      <w:pPr>
        <w:pBdr>
          <w:top w:val="nil"/>
          <w:left w:val="nil"/>
          <w:bottom w:val="nil"/>
          <w:right w:val="nil"/>
          <w:between w:val="nil"/>
        </w:pBdr>
        <w:spacing w:before="9"/>
        <w:rPr>
          <w:b/>
          <w:color w:val="000000"/>
          <w:sz w:val="33"/>
          <w:szCs w:val="33"/>
        </w:rPr>
      </w:pPr>
    </w:p>
    <w:p w14:paraId="50569FC9" w14:textId="77777777" w:rsidR="00580771" w:rsidRDefault="00000000">
      <w:pPr>
        <w:pStyle w:val="Ttulo1"/>
        <w:numPr>
          <w:ilvl w:val="1"/>
          <w:numId w:val="1"/>
        </w:numPr>
        <w:tabs>
          <w:tab w:val="left" w:pos="539"/>
        </w:tabs>
        <w:ind w:left="538" w:hanging="407"/>
      </w:pPr>
      <w:bookmarkStart w:id="8" w:name="_2et92p0" w:colFirst="0" w:colLast="0"/>
      <w:bookmarkEnd w:id="8"/>
      <w:r>
        <w:t>Surgimento dos antimicrobianos: um resgate histórico</w:t>
      </w:r>
    </w:p>
    <w:p w14:paraId="263CB3FE" w14:textId="77777777" w:rsidR="00580771" w:rsidRDefault="00580771">
      <w:pPr>
        <w:pBdr>
          <w:top w:val="nil"/>
          <w:left w:val="nil"/>
          <w:bottom w:val="nil"/>
          <w:right w:val="nil"/>
          <w:between w:val="nil"/>
        </w:pBdr>
        <w:rPr>
          <w:b/>
          <w:color w:val="000000"/>
          <w:sz w:val="26"/>
          <w:szCs w:val="26"/>
        </w:rPr>
      </w:pPr>
    </w:p>
    <w:p w14:paraId="01D1E62D" w14:textId="77777777" w:rsidR="00580771" w:rsidRDefault="00580771">
      <w:pPr>
        <w:pBdr>
          <w:top w:val="nil"/>
          <w:left w:val="nil"/>
          <w:bottom w:val="nil"/>
          <w:right w:val="nil"/>
          <w:between w:val="nil"/>
        </w:pBdr>
        <w:spacing w:before="9"/>
        <w:rPr>
          <w:b/>
          <w:color w:val="000000"/>
          <w:sz w:val="21"/>
          <w:szCs w:val="21"/>
        </w:rPr>
      </w:pPr>
    </w:p>
    <w:p w14:paraId="6C780A16" w14:textId="77777777" w:rsidR="00580771" w:rsidRDefault="00000000">
      <w:pPr>
        <w:pBdr>
          <w:top w:val="nil"/>
          <w:left w:val="nil"/>
          <w:bottom w:val="nil"/>
          <w:right w:val="nil"/>
          <w:between w:val="nil"/>
        </w:pBdr>
        <w:spacing w:line="360" w:lineRule="auto"/>
        <w:ind w:left="132" w:right="186" w:firstLine="566"/>
        <w:jc w:val="both"/>
        <w:rPr>
          <w:color w:val="000000"/>
          <w:sz w:val="24"/>
          <w:szCs w:val="24"/>
        </w:rPr>
      </w:pPr>
      <w:r>
        <w:rPr>
          <w:color w:val="000000"/>
          <w:sz w:val="24"/>
          <w:szCs w:val="24"/>
        </w:rPr>
        <w:t>Desde a pré-história, os microrganismos causam doenças nos homens. No entanto, os motivos das doenças começaram a ser descobertas a partir de 1878, quando Pasteur Koch, confirmou a origem infecciosa de várias doenças nos homens e animais (TAVARES, 2001).</w:t>
      </w:r>
    </w:p>
    <w:p w14:paraId="5427E19C" w14:textId="77777777" w:rsidR="00580771" w:rsidRDefault="00000000">
      <w:pPr>
        <w:pBdr>
          <w:top w:val="nil"/>
          <w:left w:val="nil"/>
          <w:bottom w:val="nil"/>
          <w:right w:val="nil"/>
          <w:between w:val="nil"/>
        </w:pBdr>
        <w:spacing w:before="21" w:line="343" w:lineRule="auto"/>
        <w:ind w:left="132" w:right="185" w:firstLine="566"/>
        <w:jc w:val="both"/>
        <w:rPr>
          <w:color w:val="000000"/>
          <w:sz w:val="24"/>
          <w:szCs w:val="24"/>
        </w:rPr>
      </w:pPr>
      <w:r>
        <w:rPr>
          <w:color w:val="000000"/>
          <w:sz w:val="24"/>
          <w:szCs w:val="24"/>
        </w:rPr>
        <w:t xml:space="preserve">Pasteur e Joubert em 1877, observaram que o </w:t>
      </w:r>
      <w:r>
        <w:rPr>
          <w:i/>
          <w:color w:val="000000"/>
          <w:sz w:val="24"/>
          <w:szCs w:val="24"/>
        </w:rPr>
        <w:t xml:space="preserve">Bacillus anthracis </w:t>
      </w:r>
      <w:r>
        <w:rPr>
          <w:color w:val="000000"/>
          <w:sz w:val="24"/>
          <w:szCs w:val="24"/>
        </w:rPr>
        <w:t>crescia rapidamente na urina estéril, contudo deixava de crescer e em seguida morria.</w:t>
      </w:r>
    </w:p>
    <w:p w14:paraId="1906F291" w14:textId="77777777" w:rsidR="00580771" w:rsidRDefault="00000000">
      <w:pPr>
        <w:pBdr>
          <w:top w:val="nil"/>
          <w:left w:val="nil"/>
          <w:bottom w:val="nil"/>
          <w:right w:val="nil"/>
          <w:between w:val="nil"/>
        </w:pBdr>
        <w:spacing w:before="34" w:line="360" w:lineRule="auto"/>
        <w:ind w:left="132" w:right="184" w:firstLine="566"/>
        <w:jc w:val="both"/>
        <w:rPr>
          <w:color w:val="000000"/>
          <w:sz w:val="24"/>
          <w:szCs w:val="24"/>
        </w:rPr>
      </w:pPr>
      <w:r>
        <w:rPr>
          <w:color w:val="000000"/>
          <w:sz w:val="24"/>
          <w:szCs w:val="24"/>
        </w:rPr>
        <w:t xml:space="preserve">Em 1881 Tyndall, observou que as soluções turvas, devido ao crescimento de bactérias, transformavam-se em transparentes novamente quando espécies de </w:t>
      </w:r>
      <w:r>
        <w:rPr>
          <w:i/>
          <w:color w:val="000000"/>
          <w:sz w:val="24"/>
          <w:szCs w:val="24"/>
        </w:rPr>
        <w:t xml:space="preserve">Penicillium </w:t>
      </w:r>
      <w:r>
        <w:rPr>
          <w:color w:val="000000"/>
          <w:sz w:val="24"/>
          <w:szCs w:val="24"/>
        </w:rPr>
        <w:t>cresciam na superfície. Cornil e Babes, em 1885, determinaram o propósito de inibidores químicos no fenômeno do antagonismo microbiano, informando que, se o estudo dos antagonismos recíproco das bactérias fosse muito evoluído, uma moléstia devido a uma bactéria poderia, supostamente, ser tratada por outra bactéria (FONSECA, 1999).</w:t>
      </w:r>
    </w:p>
    <w:p w14:paraId="3A9476CC" w14:textId="77777777" w:rsidR="00580771" w:rsidRDefault="00000000">
      <w:pPr>
        <w:pBdr>
          <w:top w:val="nil"/>
          <w:left w:val="nil"/>
          <w:bottom w:val="nil"/>
          <w:right w:val="nil"/>
          <w:between w:val="nil"/>
        </w:pBdr>
        <w:spacing w:before="10" w:line="360" w:lineRule="auto"/>
        <w:ind w:left="132" w:right="183" w:firstLine="566"/>
        <w:jc w:val="both"/>
        <w:rPr>
          <w:color w:val="000000"/>
          <w:sz w:val="24"/>
          <w:szCs w:val="24"/>
        </w:rPr>
      </w:pPr>
      <w:r>
        <w:rPr>
          <w:color w:val="000000"/>
          <w:sz w:val="24"/>
          <w:szCs w:val="24"/>
        </w:rPr>
        <w:t>Os antimicrobianos foram inicialmente definidos como substâncias químicas sintetizadas “por vários tipos de microrganismos, vegetais e animais, que dificultam o crescimento de outros”. A indústria farmacêutica se desenvolveu muito neste contexto, a partir da descoberta dos antimicrobianos, e após esse período, a indústria desta área “facilitou a produção de antibióticos de origem sintética e semi-sintética”. Os antibióticos ou antimicrobianos de origem semi-sintética e sintética se diferenciam entre si, em relação às propriedades químicas, seus aspectos e mecanismos de ação. Estes classificam-se em derivados de aminoácidos, acetatos, açúcares, propionatos, entre outros (WALTER, 1985).</w:t>
      </w:r>
    </w:p>
    <w:p w14:paraId="0FFABBC8" w14:textId="18EAC7EA" w:rsidR="00580771" w:rsidRDefault="00000000" w:rsidP="009C4F58">
      <w:pPr>
        <w:pBdr>
          <w:top w:val="nil"/>
          <w:left w:val="nil"/>
          <w:bottom w:val="nil"/>
          <w:right w:val="nil"/>
          <w:between w:val="nil"/>
        </w:pBdr>
        <w:spacing w:before="10" w:line="360" w:lineRule="auto"/>
        <w:ind w:left="132" w:right="182" w:firstLine="566"/>
        <w:jc w:val="both"/>
        <w:rPr>
          <w:color w:val="000000"/>
          <w:sz w:val="24"/>
          <w:szCs w:val="24"/>
        </w:rPr>
      </w:pPr>
      <w:r>
        <w:rPr>
          <w:color w:val="000000"/>
          <w:sz w:val="24"/>
          <w:szCs w:val="24"/>
        </w:rPr>
        <w:t xml:space="preserve">A pesquisa na indústria farmacêutica, se desenvolveu muito após a da 2º Guerra Mundial, onde neste período, ocorreu a descoberta de novos agentes infecciosos. Portanto, os cientistas aumentaram as pesquisas nesta área, e dentre as descobertas, destaca-se a Penicilina por Fleming, em 1938, além de técnicas para obtê-la, de autoria de Chain e Florey. Assim, a descoberta da Penicilina se tornou revolucionária para a prática clínica, pois a partir deste momento, os cientistas se empenharam na descoberta de novos antibióticos (WALTER, 1985). Em meados de 1950, ocorreram dois eventos importantes que levaram ao desenvolvimento de penicilinas semi-sintéticas. Chambers </w:t>
      </w:r>
      <w:r>
        <w:rPr>
          <w:i/>
          <w:color w:val="000000"/>
          <w:sz w:val="24"/>
          <w:szCs w:val="24"/>
        </w:rPr>
        <w:t>et al. (</w:t>
      </w:r>
      <w:r>
        <w:rPr>
          <w:color w:val="000000"/>
          <w:sz w:val="24"/>
          <w:szCs w:val="24"/>
        </w:rPr>
        <w:t xml:space="preserve">1996), ressalta que o primeiro evento, foi quando conseguiu-se a total síntese do ácido 6-aminopenicilênico (6APA). Em seguida, pesquisadores descobrem que alguns tipos de bactérias produzem acilases com capacidade para quebrar a 6APA da benzilpenicilina. Na Universidade de </w:t>
      </w:r>
      <w:r>
        <w:rPr>
          <w:color w:val="000000"/>
          <w:sz w:val="24"/>
          <w:szCs w:val="24"/>
        </w:rPr>
        <w:lastRenderedPageBreak/>
        <w:t>Oxford, no ano de 1945, pesquisadores realizaram estudos sobre o fundo de Brotzu Cephalosporium Acremonium, onde</w:t>
      </w:r>
      <w:r w:rsidR="009C4F58">
        <w:rPr>
          <w:color w:val="000000"/>
          <w:sz w:val="24"/>
          <w:szCs w:val="24"/>
        </w:rPr>
        <w:t xml:space="preserve"> </w:t>
      </w:r>
      <w:r>
        <w:rPr>
          <w:color w:val="000000"/>
          <w:sz w:val="24"/>
          <w:szCs w:val="24"/>
        </w:rPr>
        <w:t xml:space="preserve">isolaram neste estudo, o terceiro antibiótico, chamado de Cefalosporina C. Este medicamento era “estável na presença da penicilinase produzida pelos estafilococos” (CHAMBER </w:t>
      </w:r>
      <w:r>
        <w:rPr>
          <w:i/>
          <w:color w:val="000000"/>
          <w:sz w:val="24"/>
          <w:szCs w:val="24"/>
        </w:rPr>
        <w:t>et al</w:t>
      </w:r>
      <w:r>
        <w:rPr>
          <w:color w:val="000000"/>
          <w:sz w:val="24"/>
          <w:szCs w:val="24"/>
        </w:rPr>
        <w:t>, 1996, p. 4).</w:t>
      </w:r>
    </w:p>
    <w:p w14:paraId="21028F72" w14:textId="77777777" w:rsidR="00580771" w:rsidRDefault="00000000">
      <w:pPr>
        <w:pBdr>
          <w:top w:val="nil"/>
          <w:left w:val="nil"/>
          <w:bottom w:val="nil"/>
          <w:right w:val="nil"/>
          <w:between w:val="nil"/>
        </w:pBdr>
        <w:spacing w:before="17" w:line="360" w:lineRule="auto"/>
        <w:ind w:left="132" w:right="184" w:firstLine="566"/>
        <w:jc w:val="both"/>
        <w:rPr>
          <w:color w:val="000000"/>
          <w:sz w:val="24"/>
          <w:szCs w:val="24"/>
        </w:rPr>
      </w:pPr>
      <w:r>
        <w:rPr>
          <w:color w:val="000000"/>
          <w:sz w:val="24"/>
          <w:szCs w:val="24"/>
        </w:rPr>
        <w:t>Em seguida, tem-se a descoberta da estreptomicina, por Waksman, e a introdução da aureomicina, devido à resistência de estreptococos hemolíticos, gonococos e pneumonococos à sulfonamida. Segundo Walter (1985</w:t>
      </w:r>
      <w:r>
        <w:rPr>
          <w:color w:val="000000"/>
        </w:rPr>
        <w:t>, p. 8</w:t>
      </w:r>
      <w:r>
        <w:rPr>
          <w:color w:val="000000"/>
          <w:sz w:val="24"/>
          <w:szCs w:val="24"/>
        </w:rPr>
        <w:t>), “relata-se o surgimento de novos grupos de antibióticos nos anos seguintes e o impulso dado à terapia antimicrobiana com a obtenção dos antibióticos semi- sintéticos a partir de 1960”.</w:t>
      </w:r>
    </w:p>
    <w:p w14:paraId="39C42FF8" w14:textId="7C085613" w:rsidR="00580771" w:rsidRDefault="00000000" w:rsidP="009C4F58">
      <w:pPr>
        <w:pBdr>
          <w:top w:val="nil"/>
          <w:left w:val="nil"/>
          <w:bottom w:val="nil"/>
          <w:right w:val="nil"/>
          <w:between w:val="nil"/>
        </w:pBdr>
        <w:spacing w:before="1" w:line="355" w:lineRule="auto"/>
        <w:ind w:left="132" w:right="186" w:firstLine="566"/>
        <w:jc w:val="both"/>
        <w:rPr>
          <w:color w:val="000000"/>
          <w:sz w:val="24"/>
          <w:szCs w:val="24"/>
        </w:rPr>
      </w:pPr>
      <w:r>
        <w:rPr>
          <w:color w:val="000000"/>
          <w:sz w:val="24"/>
          <w:szCs w:val="24"/>
        </w:rPr>
        <w:t>Contudo, tem-se na história da descoberta de antimicrobianos as principais descobertas: Penicilina (1929-1940), Tirotricina (1939), Griseofulvina (1939-1945), Estreptomicina (1944),</w:t>
      </w:r>
      <w:r w:rsidR="009C4F58">
        <w:rPr>
          <w:color w:val="000000"/>
          <w:sz w:val="24"/>
          <w:szCs w:val="24"/>
        </w:rPr>
        <w:t xml:space="preserve"> </w:t>
      </w:r>
      <w:r>
        <w:rPr>
          <w:color w:val="000000"/>
          <w:sz w:val="24"/>
          <w:szCs w:val="24"/>
        </w:rPr>
        <w:t>Bacitracina   (1945),   Cloranfenicol   (1947),   Polimixina   (1947),   Framicetina   (1947-1953),</w:t>
      </w:r>
      <w:r w:rsidR="009C4F58">
        <w:rPr>
          <w:color w:val="000000"/>
          <w:sz w:val="24"/>
          <w:szCs w:val="24"/>
        </w:rPr>
        <w:t xml:space="preserve"> </w:t>
      </w:r>
      <w:r>
        <w:rPr>
          <w:color w:val="000000"/>
          <w:sz w:val="24"/>
          <w:szCs w:val="24"/>
        </w:rPr>
        <w:t>Clortetraciclina (1948), Cefalosporina C, N e P (1948), Neomicina (1949), Oxitetraciclina (1950),</w:t>
      </w:r>
      <w:r w:rsidR="009C4F58">
        <w:rPr>
          <w:color w:val="000000"/>
          <w:sz w:val="24"/>
          <w:szCs w:val="24"/>
        </w:rPr>
        <w:t xml:space="preserve"> </w:t>
      </w:r>
      <w:r>
        <w:rPr>
          <w:color w:val="000000"/>
          <w:sz w:val="24"/>
          <w:szCs w:val="24"/>
        </w:rPr>
        <w:t>Nistatina (1950), Eritromicina (1952), Espiramicina (1954), Vancomicina (1956), Kanamicina</w:t>
      </w:r>
      <w:r w:rsidR="009C4F58">
        <w:rPr>
          <w:color w:val="000000"/>
          <w:sz w:val="24"/>
          <w:szCs w:val="24"/>
        </w:rPr>
        <w:t xml:space="preserve"> </w:t>
      </w:r>
      <w:r>
        <w:rPr>
          <w:color w:val="000000"/>
          <w:sz w:val="24"/>
          <w:szCs w:val="24"/>
        </w:rPr>
        <w:t>(1957), Ácido Fusidico (1960), Lincomicina (1962), Gentamicina (1963), e Tobramicina (1968). Estas são as descobertas marcantes até a década de 70.</w:t>
      </w:r>
    </w:p>
    <w:p w14:paraId="367106AD" w14:textId="77777777" w:rsidR="00580771" w:rsidRDefault="00000000">
      <w:pPr>
        <w:pBdr>
          <w:top w:val="nil"/>
          <w:left w:val="nil"/>
          <w:bottom w:val="nil"/>
          <w:right w:val="nil"/>
          <w:between w:val="nil"/>
        </w:pBdr>
        <w:spacing w:before="9" w:line="360" w:lineRule="auto"/>
        <w:ind w:left="132" w:right="183" w:firstLine="566"/>
        <w:jc w:val="both"/>
        <w:rPr>
          <w:color w:val="000000"/>
          <w:sz w:val="24"/>
          <w:szCs w:val="24"/>
        </w:rPr>
      </w:pPr>
      <w:r>
        <w:rPr>
          <w:color w:val="000000"/>
          <w:sz w:val="24"/>
          <w:szCs w:val="24"/>
        </w:rPr>
        <w:t xml:space="preserve">Chambers </w:t>
      </w:r>
      <w:r>
        <w:rPr>
          <w:i/>
          <w:color w:val="000000"/>
          <w:sz w:val="24"/>
          <w:szCs w:val="24"/>
        </w:rPr>
        <w:t>et al</w:t>
      </w:r>
      <w:r>
        <w:rPr>
          <w:color w:val="000000"/>
          <w:sz w:val="24"/>
          <w:szCs w:val="24"/>
        </w:rPr>
        <w:t>. (1996), destaca que todos os agentes terapeuticos encontrados até hoje, tinham em comum alguma propriedade. Eles tem função microbiana letal quando aplicado em altas diluições, portanto, não influenciam a função do órgão e não causam efeitos danosos. Também apresentam gosto agradável, são estáveis, tem baixa taxa de excreção, solubilidade livre, e boa difusão. Esses benefícios incentivaram o estudo sobre os antimicrobianos.</w:t>
      </w:r>
    </w:p>
    <w:p w14:paraId="2919DC90" w14:textId="77777777" w:rsidR="00580771" w:rsidRDefault="00000000">
      <w:pPr>
        <w:pBdr>
          <w:top w:val="nil"/>
          <w:left w:val="nil"/>
          <w:bottom w:val="nil"/>
          <w:right w:val="nil"/>
          <w:between w:val="nil"/>
        </w:pBdr>
        <w:spacing w:before="6" w:line="360" w:lineRule="auto"/>
        <w:ind w:left="132" w:right="184" w:firstLine="566"/>
        <w:jc w:val="both"/>
        <w:rPr>
          <w:color w:val="000000"/>
          <w:sz w:val="24"/>
          <w:szCs w:val="24"/>
        </w:rPr>
      </w:pPr>
      <w:r>
        <w:rPr>
          <w:color w:val="000000"/>
          <w:sz w:val="24"/>
          <w:szCs w:val="24"/>
        </w:rPr>
        <w:t xml:space="preserve">A descoberta destes medicamentos, permitiu a cura e o controle de muitas doenças infecciosas, e consequentemente, gerando transformação positiva na evolução dessas doenças em pacientes do mundo todo. Portanto, uma década após a descoberta da Penicilina, foi descoberta a presença da beta- lactamases em bactérias, “caracterizando resistência de algumas espécies e logo o surgimento de resistência adquirida aos antimicrobianos passou a ser um problema cada vez mais preocupante” (CARRIEL </w:t>
      </w:r>
      <w:r>
        <w:rPr>
          <w:i/>
          <w:color w:val="000000"/>
          <w:sz w:val="24"/>
          <w:szCs w:val="24"/>
        </w:rPr>
        <w:t xml:space="preserve">et al, </w:t>
      </w:r>
      <w:r>
        <w:rPr>
          <w:color w:val="000000"/>
          <w:sz w:val="24"/>
          <w:szCs w:val="24"/>
        </w:rPr>
        <w:t>2020, p.1).</w:t>
      </w:r>
    </w:p>
    <w:p w14:paraId="0F9A6A45" w14:textId="66DB2005" w:rsidR="00580771" w:rsidRDefault="00000000" w:rsidP="009C4F58">
      <w:pPr>
        <w:pBdr>
          <w:top w:val="nil"/>
          <w:left w:val="nil"/>
          <w:bottom w:val="nil"/>
          <w:right w:val="nil"/>
          <w:between w:val="nil"/>
        </w:pBdr>
        <w:spacing w:before="1" w:line="357" w:lineRule="auto"/>
        <w:ind w:left="132" w:right="186" w:firstLine="566"/>
        <w:jc w:val="both"/>
        <w:rPr>
          <w:color w:val="000000"/>
          <w:sz w:val="15"/>
          <w:szCs w:val="15"/>
        </w:rPr>
      </w:pPr>
      <w:r>
        <w:rPr>
          <w:color w:val="000000"/>
          <w:sz w:val="24"/>
          <w:szCs w:val="24"/>
        </w:rPr>
        <w:t>Com base em informações da Organização Mundial de Saúde (OMS, 2021), as infecções são responsáveis por muitas mortes em todo o mundo. Essa informação ocasiona uma alta taxa de prescrição de antibióticos por médicos, sendo considerada a segunda classe de medicação mais utilizada pela população, e consequentemente, aumento nas despesas hospitalares.</w:t>
      </w:r>
    </w:p>
    <w:p w14:paraId="31EBA1BF" w14:textId="77777777" w:rsidR="00580771" w:rsidRDefault="00000000">
      <w:pPr>
        <w:pBdr>
          <w:top w:val="nil"/>
          <w:left w:val="nil"/>
          <w:bottom w:val="nil"/>
          <w:right w:val="nil"/>
          <w:between w:val="nil"/>
        </w:pBdr>
        <w:spacing w:before="90" w:line="360" w:lineRule="auto"/>
        <w:ind w:left="132" w:right="187" w:firstLine="566"/>
        <w:jc w:val="both"/>
        <w:rPr>
          <w:color w:val="000000"/>
          <w:sz w:val="24"/>
          <w:szCs w:val="24"/>
        </w:rPr>
      </w:pPr>
      <w:r>
        <w:rPr>
          <w:color w:val="000000"/>
          <w:sz w:val="24"/>
          <w:szCs w:val="24"/>
        </w:rPr>
        <w:lastRenderedPageBreak/>
        <w:t>Os antimicrobianos são muito utilizados pela população em geral. Por ser uma medicação de fácil acesso, a população, em muitos casos, acaba por optar pela automedicação ao invés de ir ao especialista. Assim, a ampla utilização de antimicrobianos pode ser prejudicial por afetar a microbiota do paciente (MOREIRA, 2004).</w:t>
      </w:r>
    </w:p>
    <w:p w14:paraId="37A8FD92" w14:textId="77777777" w:rsidR="00580771" w:rsidRDefault="00000000">
      <w:pPr>
        <w:pBdr>
          <w:top w:val="nil"/>
          <w:left w:val="nil"/>
          <w:bottom w:val="nil"/>
          <w:right w:val="nil"/>
          <w:between w:val="nil"/>
        </w:pBdr>
        <w:spacing w:before="12" w:line="360" w:lineRule="auto"/>
        <w:ind w:left="132" w:right="187" w:firstLine="566"/>
        <w:jc w:val="both"/>
        <w:rPr>
          <w:color w:val="000000"/>
          <w:sz w:val="24"/>
          <w:szCs w:val="24"/>
        </w:rPr>
      </w:pPr>
      <w:r>
        <w:rPr>
          <w:color w:val="000000"/>
          <w:sz w:val="24"/>
          <w:szCs w:val="24"/>
        </w:rPr>
        <w:t xml:space="preserve">O uso de antimicrobianos nos pacientes se tornou imprescindível para facilitar tratamentos de doenças bactericidas. Ao longo dos anos, estes se tornaram importantes para aumentar a sobrevida posterior a traumas mais graves, auxiliar no processo de tratamento com medicamentos quimioterápicos, e em cirurgias. Além de prevenir doenças infecciosas com alto índice de mortalidade em ambientes nosocomiais (SALDANHA </w:t>
      </w:r>
      <w:r>
        <w:rPr>
          <w:i/>
          <w:color w:val="000000"/>
          <w:sz w:val="24"/>
          <w:szCs w:val="24"/>
        </w:rPr>
        <w:t>et al</w:t>
      </w:r>
      <w:r>
        <w:rPr>
          <w:color w:val="000000"/>
          <w:sz w:val="24"/>
          <w:szCs w:val="24"/>
        </w:rPr>
        <w:t>, 2018).</w:t>
      </w:r>
    </w:p>
    <w:p w14:paraId="69149411" w14:textId="77777777" w:rsidR="00580771" w:rsidRDefault="00580771">
      <w:pPr>
        <w:pBdr>
          <w:top w:val="nil"/>
          <w:left w:val="nil"/>
          <w:bottom w:val="nil"/>
          <w:right w:val="nil"/>
          <w:between w:val="nil"/>
        </w:pBdr>
        <w:spacing w:before="8"/>
        <w:rPr>
          <w:color w:val="000000"/>
          <w:sz w:val="35"/>
          <w:szCs w:val="35"/>
        </w:rPr>
      </w:pPr>
    </w:p>
    <w:p w14:paraId="55813BB2" w14:textId="77777777" w:rsidR="00580771" w:rsidRDefault="00000000">
      <w:pPr>
        <w:pStyle w:val="Ttulo1"/>
        <w:numPr>
          <w:ilvl w:val="1"/>
          <w:numId w:val="1"/>
        </w:numPr>
        <w:tabs>
          <w:tab w:val="left" w:pos="494"/>
        </w:tabs>
        <w:ind w:hanging="362"/>
      </w:pPr>
      <w:bookmarkStart w:id="9" w:name="_tyjcwt" w:colFirst="0" w:colLast="0"/>
      <w:bookmarkEnd w:id="9"/>
      <w:r>
        <w:t>Uso racional de antimicrobianos e a resistência microbiana</w:t>
      </w:r>
    </w:p>
    <w:p w14:paraId="59DC0E9A" w14:textId="77777777" w:rsidR="00580771" w:rsidRDefault="00580771">
      <w:pPr>
        <w:pBdr>
          <w:top w:val="nil"/>
          <w:left w:val="nil"/>
          <w:bottom w:val="nil"/>
          <w:right w:val="nil"/>
          <w:between w:val="nil"/>
        </w:pBdr>
        <w:rPr>
          <w:b/>
          <w:color w:val="000000"/>
          <w:sz w:val="26"/>
          <w:szCs w:val="26"/>
        </w:rPr>
      </w:pPr>
    </w:p>
    <w:p w14:paraId="6A291C35" w14:textId="77777777" w:rsidR="00580771" w:rsidRDefault="00580771">
      <w:pPr>
        <w:pBdr>
          <w:top w:val="nil"/>
          <w:left w:val="nil"/>
          <w:bottom w:val="nil"/>
          <w:right w:val="nil"/>
          <w:between w:val="nil"/>
        </w:pBdr>
        <w:rPr>
          <w:b/>
          <w:color w:val="000000"/>
        </w:rPr>
      </w:pPr>
    </w:p>
    <w:p w14:paraId="462C1D88" w14:textId="77777777" w:rsidR="00580771" w:rsidRDefault="00000000">
      <w:pPr>
        <w:pBdr>
          <w:top w:val="nil"/>
          <w:left w:val="nil"/>
          <w:bottom w:val="nil"/>
          <w:right w:val="nil"/>
          <w:between w:val="nil"/>
        </w:pBdr>
        <w:spacing w:line="360" w:lineRule="auto"/>
        <w:ind w:left="132" w:right="184" w:firstLine="566"/>
        <w:jc w:val="both"/>
        <w:rPr>
          <w:color w:val="000000"/>
          <w:sz w:val="24"/>
          <w:szCs w:val="24"/>
        </w:rPr>
      </w:pPr>
      <w:r>
        <w:rPr>
          <w:color w:val="000000"/>
          <w:sz w:val="24"/>
          <w:szCs w:val="24"/>
        </w:rPr>
        <w:t xml:space="preserve">Desde 1945, quando Alexander Fleming alertou sobre o quão perigoso pode ser para a vida humana a excessiva dependência de antibióticos, este tem sido tema de pesquisa na medicina. Contudo, o uso irracional dos antimicrobianos causa resistência microbiana o que consequentemente se torna um grande problema. Cabral </w:t>
      </w:r>
      <w:r>
        <w:rPr>
          <w:i/>
          <w:color w:val="000000"/>
          <w:sz w:val="24"/>
          <w:szCs w:val="24"/>
        </w:rPr>
        <w:t xml:space="preserve">et al. </w:t>
      </w:r>
      <w:r>
        <w:rPr>
          <w:color w:val="000000"/>
          <w:sz w:val="24"/>
          <w:szCs w:val="24"/>
        </w:rPr>
        <w:t>(2018, p. 60) diz “estamos no alvorecer de uma era pós- antibiótica”, com “quase todas as bactérias causadoras de doenças, resistentes a vários antibióticos comumente usados para tratá- las”.</w:t>
      </w:r>
    </w:p>
    <w:p w14:paraId="2575C30C" w14:textId="77777777" w:rsidR="00580771" w:rsidRDefault="00000000">
      <w:pPr>
        <w:pBdr>
          <w:top w:val="nil"/>
          <w:left w:val="nil"/>
          <w:bottom w:val="nil"/>
          <w:right w:val="nil"/>
          <w:between w:val="nil"/>
        </w:pBdr>
        <w:spacing w:before="17" w:line="360" w:lineRule="auto"/>
        <w:ind w:left="132" w:right="186" w:firstLine="566"/>
        <w:jc w:val="both"/>
        <w:rPr>
          <w:color w:val="000000"/>
          <w:sz w:val="24"/>
          <w:szCs w:val="24"/>
        </w:rPr>
      </w:pPr>
      <w:r>
        <w:rPr>
          <w:color w:val="000000"/>
          <w:sz w:val="24"/>
          <w:szCs w:val="24"/>
        </w:rPr>
        <w:t xml:space="preserve">Portanto, os hospitais enfrentam o dilema de curar doenças causadas por microrganismos resistentes responsáveis pelas interações de período mais longo e com custos mais elevados, bem como com maior taxa de mortalidade. Bactérias multirresistentes como a </w:t>
      </w:r>
      <w:r>
        <w:rPr>
          <w:i/>
          <w:color w:val="000000"/>
          <w:sz w:val="24"/>
          <w:szCs w:val="24"/>
        </w:rPr>
        <w:t xml:space="preserve">Acinetobacter spp. </w:t>
      </w:r>
      <w:r>
        <w:rPr>
          <w:color w:val="000000"/>
          <w:sz w:val="24"/>
          <w:szCs w:val="24"/>
        </w:rPr>
        <w:t xml:space="preserve">E </w:t>
      </w:r>
      <w:r>
        <w:rPr>
          <w:i/>
          <w:color w:val="000000"/>
          <w:sz w:val="24"/>
          <w:szCs w:val="24"/>
        </w:rPr>
        <w:t xml:space="preserve">Pseudomonas aeruginosa </w:t>
      </w:r>
      <w:r>
        <w:rPr>
          <w:color w:val="000000"/>
          <w:sz w:val="24"/>
          <w:szCs w:val="24"/>
        </w:rPr>
        <w:t xml:space="preserve">são um desafio para os médicos em Unidade de Terapia Intensiva (UTI) nos hospitais. As terapias combinadas de antimicrobianos precisam ser acompanhadas, para uma melhor compreensão sobre a relação entre o uso de antimicrobianos e a resistência antimicrobianal (CABRAL </w:t>
      </w:r>
      <w:r>
        <w:rPr>
          <w:i/>
          <w:color w:val="000000"/>
          <w:sz w:val="24"/>
          <w:szCs w:val="24"/>
        </w:rPr>
        <w:t xml:space="preserve">et al., </w:t>
      </w:r>
      <w:r>
        <w:rPr>
          <w:color w:val="000000"/>
          <w:sz w:val="24"/>
          <w:szCs w:val="24"/>
        </w:rPr>
        <w:t>2018).</w:t>
      </w:r>
    </w:p>
    <w:p w14:paraId="31C878A1" w14:textId="77777777" w:rsidR="00580771" w:rsidRDefault="00000000">
      <w:pPr>
        <w:pBdr>
          <w:top w:val="nil"/>
          <w:left w:val="nil"/>
          <w:bottom w:val="nil"/>
          <w:right w:val="nil"/>
          <w:between w:val="nil"/>
        </w:pBdr>
        <w:spacing w:before="4" w:line="360" w:lineRule="auto"/>
        <w:ind w:left="132" w:right="181" w:firstLine="566"/>
        <w:jc w:val="both"/>
        <w:rPr>
          <w:color w:val="000000"/>
          <w:sz w:val="24"/>
          <w:szCs w:val="24"/>
        </w:rPr>
      </w:pPr>
      <w:r>
        <w:rPr>
          <w:color w:val="000000"/>
          <w:sz w:val="24"/>
          <w:szCs w:val="24"/>
        </w:rPr>
        <w:t xml:space="preserve">A resistência microbiana é um fator de risco para pacientes hospitalizados. Cabral </w:t>
      </w:r>
      <w:r>
        <w:rPr>
          <w:i/>
          <w:color w:val="000000"/>
          <w:sz w:val="24"/>
          <w:szCs w:val="24"/>
        </w:rPr>
        <w:t>et al</w:t>
      </w:r>
      <w:r>
        <w:rPr>
          <w:color w:val="000000"/>
          <w:sz w:val="24"/>
          <w:szCs w:val="24"/>
        </w:rPr>
        <w:t>. (2018), destaca que pesquisas realizadas no Brasil, demonstram uma analogia entre o uso mais elevado de fluoroquinolonas e o surgimento da superbactéria Klebsiella ssp., que gera ESBL, e da Staphylococcus. No mesmo estudo, também foi demonstrado que existe uma relação significativa entre o aumento de infecções por Klebsiella ssp. e a utilização de cefalosporinas. Vale salientar, que a pesquisa apresentou uma considerável analogia para maior taxa de infecções por bactérias mais resistentes em casos de usos de antimicrobianos anteriormente.</w:t>
      </w:r>
    </w:p>
    <w:p w14:paraId="11F34597" w14:textId="5ECE98CD" w:rsidR="00580771" w:rsidRDefault="00000000" w:rsidP="009C4F58">
      <w:pPr>
        <w:pBdr>
          <w:top w:val="nil"/>
          <w:left w:val="nil"/>
          <w:bottom w:val="nil"/>
          <w:right w:val="nil"/>
          <w:between w:val="nil"/>
        </w:pBdr>
        <w:spacing w:before="4" w:line="360" w:lineRule="auto"/>
        <w:ind w:left="132" w:right="181" w:firstLine="566"/>
        <w:jc w:val="both"/>
        <w:rPr>
          <w:color w:val="000000"/>
          <w:sz w:val="24"/>
          <w:szCs w:val="24"/>
        </w:rPr>
      </w:pPr>
      <w:r>
        <w:rPr>
          <w:color w:val="000000"/>
          <w:sz w:val="24"/>
          <w:szCs w:val="24"/>
        </w:rPr>
        <w:t xml:space="preserve">As Unidades de Terapia Intensiva são os locais onde mais surgem resistência </w:t>
      </w:r>
      <w:r>
        <w:rPr>
          <w:color w:val="000000"/>
          <w:sz w:val="24"/>
          <w:szCs w:val="24"/>
        </w:rPr>
        <w:lastRenderedPageBreak/>
        <w:t>antimicrobiana,</w:t>
      </w:r>
      <w:r w:rsidR="009C4F58">
        <w:rPr>
          <w:color w:val="000000"/>
          <w:sz w:val="24"/>
          <w:szCs w:val="24"/>
        </w:rPr>
        <w:t xml:space="preserve"> </w:t>
      </w:r>
      <w:r>
        <w:rPr>
          <w:color w:val="000000"/>
          <w:sz w:val="24"/>
          <w:szCs w:val="24"/>
        </w:rPr>
        <w:t xml:space="preserve">por consequência do uso frequente de antimicrobianos de alto risco, agrupamento de pessoas com doenças graves, pacientes que podem estar contaminados com bactérias mais resistentes, e espaço físico muito pequeno, o que pode facilitar a transmissão de um paciente para outro. Os equipamentos, como tubos endotraqueais e cateteres, também podem facilitar a resistência antimicrobiana, por apresentarem formação de biofilmes na superfície (CABRAL </w:t>
      </w:r>
      <w:r w:rsidRPr="009C4F58">
        <w:rPr>
          <w:color w:val="000000"/>
          <w:sz w:val="24"/>
          <w:szCs w:val="24"/>
        </w:rPr>
        <w:t xml:space="preserve">et al., </w:t>
      </w:r>
      <w:r>
        <w:rPr>
          <w:color w:val="000000"/>
          <w:sz w:val="24"/>
          <w:szCs w:val="24"/>
        </w:rPr>
        <w:t>2018).</w:t>
      </w:r>
    </w:p>
    <w:p w14:paraId="3CC1693A" w14:textId="77777777" w:rsidR="00580771" w:rsidRDefault="00000000" w:rsidP="009C4F58">
      <w:pPr>
        <w:pBdr>
          <w:top w:val="nil"/>
          <w:left w:val="nil"/>
          <w:bottom w:val="nil"/>
          <w:right w:val="nil"/>
          <w:between w:val="nil"/>
        </w:pBdr>
        <w:spacing w:before="4" w:line="360" w:lineRule="auto"/>
        <w:ind w:left="132" w:right="181" w:firstLine="566"/>
        <w:jc w:val="both"/>
        <w:rPr>
          <w:color w:val="000000"/>
          <w:sz w:val="24"/>
          <w:szCs w:val="24"/>
        </w:rPr>
      </w:pPr>
      <w:r>
        <w:rPr>
          <w:color w:val="000000"/>
          <w:sz w:val="24"/>
          <w:szCs w:val="24"/>
        </w:rPr>
        <w:t xml:space="preserve">Basso </w:t>
      </w:r>
      <w:r w:rsidRPr="009C4F58">
        <w:rPr>
          <w:color w:val="000000"/>
          <w:sz w:val="24"/>
          <w:szCs w:val="24"/>
        </w:rPr>
        <w:t xml:space="preserve">et al </w:t>
      </w:r>
      <w:r>
        <w:rPr>
          <w:color w:val="000000"/>
          <w:sz w:val="24"/>
          <w:szCs w:val="24"/>
        </w:rPr>
        <w:t>(2016, p.1), destaca que “a possibilidade de se contrair uma infecção no âmbito de UTI é de cinco a dez vezes maior do que em outros setores hospitalares”. Para os autores, isso se dá também, devido à gravidade da doença do paciente, condições físicas e condições psíquicas, nutricionais e ao tempo de internação.</w:t>
      </w:r>
    </w:p>
    <w:p w14:paraId="62EEB8D3" w14:textId="77777777" w:rsidR="00580771" w:rsidRDefault="00000000">
      <w:pPr>
        <w:pBdr>
          <w:top w:val="nil"/>
          <w:left w:val="nil"/>
          <w:bottom w:val="nil"/>
          <w:right w:val="nil"/>
          <w:between w:val="nil"/>
        </w:pBdr>
        <w:spacing w:before="5" w:line="360" w:lineRule="auto"/>
        <w:ind w:left="132" w:right="190" w:firstLine="566"/>
        <w:jc w:val="both"/>
        <w:rPr>
          <w:color w:val="000000"/>
          <w:sz w:val="24"/>
          <w:szCs w:val="24"/>
        </w:rPr>
      </w:pPr>
      <w:r>
        <w:rPr>
          <w:color w:val="000000"/>
          <w:sz w:val="24"/>
          <w:szCs w:val="24"/>
        </w:rPr>
        <w:t xml:space="preserve">Contudo, para reduzir as internações e evitar a resistência antimicrobiana, estratégias efetivas na prevenção devem ser implementadas, como estratégias não farmacológicas, incluindo higienização das mãos, estratégias de gestão de antimicrobianos, palestras e/ou aulas sobre tratamentos nesta área, duração adequada do tratamento, entre outros (CABRAL </w:t>
      </w:r>
      <w:r>
        <w:rPr>
          <w:i/>
          <w:color w:val="000000"/>
          <w:sz w:val="24"/>
          <w:szCs w:val="24"/>
        </w:rPr>
        <w:t xml:space="preserve">et al, </w:t>
      </w:r>
      <w:r>
        <w:rPr>
          <w:color w:val="000000"/>
          <w:sz w:val="24"/>
          <w:szCs w:val="24"/>
        </w:rPr>
        <w:t>2018).</w:t>
      </w:r>
    </w:p>
    <w:p w14:paraId="7B355FEC" w14:textId="77777777" w:rsidR="00580771" w:rsidRDefault="00000000">
      <w:pPr>
        <w:pBdr>
          <w:top w:val="nil"/>
          <w:left w:val="nil"/>
          <w:bottom w:val="nil"/>
          <w:right w:val="nil"/>
          <w:between w:val="nil"/>
        </w:pBdr>
        <w:spacing w:before="3" w:line="360" w:lineRule="auto"/>
        <w:ind w:left="132" w:right="186" w:firstLine="566"/>
        <w:jc w:val="both"/>
        <w:rPr>
          <w:color w:val="000000"/>
          <w:sz w:val="24"/>
          <w:szCs w:val="24"/>
        </w:rPr>
      </w:pPr>
      <w:r>
        <w:rPr>
          <w:color w:val="000000"/>
          <w:sz w:val="24"/>
          <w:szCs w:val="24"/>
        </w:rPr>
        <w:t xml:space="preserve">Em caso de contaminação, o diagnóstico microbiológico é realizado através de testes, que por vezes são demorados no resultado, e consequentemente, ocasiona atraso no início do tratamento, o que pode aumentar a taxa de mortalidade. Portanto, o tratamento inicial normalmente é indicado com antimicrobianos de alto espectro, o que auxilia no aumento das taxas de uso de antimicrobianos nos pacientes (MACHADO </w:t>
      </w:r>
      <w:r>
        <w:rPr>
          <w:i/>
          <w:color w:val="000000"/>
          <w:sz w:val="24"/>
          <w:szCs w:val="24"/>
        </w:rPr>
        <w:t>et al</w:t>
      </w:r>
      <w:r>
        <w:rPr>
          <w:color w:val="000000"/>
          <w:sz w:val="24"/>
          <w:szCs w:val="24"/>
        </w:rPr>
        <w:t>, 2019).</w:t>
      </w:r>
    </w:p>
    <w:p w14:paraId="49ADE8CE" w14:textId="77777777" w:rsidR="00580771" w:rsidRDefault="00000000">
      <w:pPr>
        <w:pBdr>
          <w:top w:val="nil"/>
          <w:left w:val="nil"/>
          <w:bottom w:val="nil"/>
          <w:right w:val="nil"/>
          <w:between w:val="nil"/>
        </w:pBdr>
        <w:spacing w:before="13" w:line="360" w:lineRule="auto"/>
        <w:ind w:left="132" w:right="187" w:firstLine="566"/>
        <w:jc w:val="both"/>
        <w:rPr>
          <w:color w:val="000000"/>
          <w:sz w:val="24"/>
          <w:szCs w:val="24"/>
        </w:rPr>
      </w:pPr>
      <w:r>
        <w:rPr>
          <w:color w:val="000000"/>
          <w:sz w:val="24"/>
          <w:szCs w:val="24"/>
        </w:rPr>
        <w:t xml:space="preserve">Assim, para Cabral </w:t>
      </w:r>
      <w:r>
        <w:rPr>
          <w:i/>
          <w:color w:val="000000"/>
          <w:sz w:val="24"/>
          <w:szCs w:val="24"/>
        </w:rPr>
        <w:t xml:space="preserve">et al </w:t>
      </w:r>
      <w:r>
        <w:rPr>
          <w:color w:val="000000"/>
          <w:sz w:val="24"/>
          <w:szCs w:val="24"/>
        </w:rPr>
        <w:t>(2018, p. 61) “a terapia empírica inadequada com antimicrobianos tem se tornado mais frequente em razão do aumento da resistência antimicrobiana, ficando a cada dia mais desafiador realizar a escolha do antimicrobiano adequado”. É importante escolher um antimicrobiano para tratar de forma correta cada patógeno e avaliar as características de cada pessoa, para a correta administração do medicamento.</w:t>
      </w:r>
    </w:p>
    <w:p w14:paraId="4C5CC7D5" w14:textId="6414B9C4" w:rsidR="00580771" w:rsidRDefault="00000000" w:rsidP="009C4F58">
      <w:pPr>
        <w:pBdr>
          <w:top w:val="nil"/>
          <w:left w:val="nil"/>
          <w:bottom w:val="nil"/>
          <w:right w:val="nil"/>
          <w:between w:val="nil"/>
        </w:pBdr>
        <w:spacing w:before="11" w:line="355" w:lineRule="auto"/>
        <w:ind w:left="132" w:right="184" w:firstLine="566"/>
        <w:jc w:val="both"/>
        <w:rPr>
          <w:color w:val="000000"/>
          <w:sz w:val="24"/>
          <w:szCs w:val="24"/>
        </w:rPr>
      </w:pPr>
      <w:r>
        <w:rPr>
          <w:color w:val="000000"/>
          <w:sz w:val="24"/>
          <w:szCs w:val="24"/>
        </w:rPr>
        <w:t xml:space="preserve">Nesta perspectiva, se o uso de antimicrobianos e a prescrição devido ao início imediato do tratamento, antes de ter resultado de exames, é o fator principal para o aumento das taxasde resistência bacteriana, então, seria extremamente simples reduzir essas taxas com a redução do uso de antibióticos. Logo, nos hospitais, essa hipótese é praticamente descartada, por exigir grandes e prolongadas mudanças nas prescrições, e treinamentos médicos (BRASIL, 2012). Neste contexto, alguns pesquisadores internacionais forneceram insights que servem de base para este estudo. Na década de 80, na Finlândia, foi realizado um estudo onde se observou sobre o uso triplicado de antimicrobianos de classe dos macrolídeos, o qual </w:t>
      </w:r>
      <w:r>
        <w:rPr>
          <w:color w:val="000000"/>
          <w:sz w:val="24"/>
          <w:szCs w:val="24"/>
        </w:rPr>
        <w:lastRenderedPageBreak/>
        <w:t>apresentou como resultado o isolamento do Streptococus pyogenes, pertencente ao grupo A, e resistenteà eritromicina, a qual deve ser empregada em pacientes que apresentam hipersensibilidade à penicilina. Como resultado, teve-se o aumento de 5% no período de 1988 à 1989 para 13% durante o ano de 1990. Dessa forma, as autoridades sanitárias</w:t>
      </w:r>
      <w:r w:rsidR="009C4F58">
        <w:rPr>
          <w:color w:val="000000"/>
          <w:sz w:val="24"/>
          <w:szCs w:val="24"/>
        </w:rPr>
        <w:t xml:space="preserve"> </w:t>
      </w:r>
      <w:r>
        <w:rPr>
          <w:color w:val="000000"/>
          <w:sz w:val="24"/>
          <w:szCs w:val="24"/>
        </w:rPr>
        <w:t>precisaram restringir o uso de eritromicina, reduzindo o consumo de doses diárias definidas (DDD) para 2,4 doses por 1.000 habitantes/dia (DID) no ano de 1991, e para 1,28 DID no ano de 1992 (BRASIL, 2012).</w:t>
      </w:r>
    </w:p>
    <w:p w14:paraId="1E6B0595" w14:textId="77777777" w:rsidR="00580771" w:rsidRDefault="00000000">
      <w:pPr>
        <w:pBdr>
          <w:top w:val="nil"/>
          <w:left w:val="nil"/>
          <w:bottom w:val="nil"/>
          <w:right w:val="nil"/>
          <w:between w:val="nil"/>
        </w:pBdr>
        <w:spacing w:before="8" w:line="352" w:lineRule="auto"/>
        <w:ind w:left="132" w:right="182" w:firstLine="566"/>
        <w:jc w:val="both"/>
        <w:rPr>
          <w:color w:val="000000"/>
          <w:sz w:val="24"/>
          <w:szCs w:val="24"/>
        </w:rPr>
      </w:pPr>
      <w:r>
        <w:rPr>
          <w:color w:val="000000"/>
          <w:sz w:val="24"/>
          <w:szCs w:val="24"/>
        </w:rPr>
        <w:t>Em relação às taxas de resistência que se apresentavam em torno de 16,5% no ano de 1991, a partir dos próximos anos, teve queda significativa, chegando a 8,6% no ano de 1996. Ainda em 1995, foram introduzidas a roxitromicina e Azitromicina, o que voltou a gerar aumento no consumo dos antimicrobianos, chegando a atingir 1,74 DID (BRASIL,2012).</w:t>
      </w:r>
    </w:p>
    <w:p w14:paraId="0AC1D862" w14:textId="77777777" w:rsidR="00580771" w:rsidRDefault="00000000">
      <w:pPr>
        <w:pBdr>
          <w:top w:val="nil"/>
          <w:left w:val="nil"/>
          <w:bottom w:val="nil"/>
          <w:right w:val="nil"/>
          <w:between w:val="nil"/>
        </w:pBdr>
        <w:spacing w:before="9" w:line="360" w:lineRule="auto"/>
        <w:ind w:left="132" w:right="181" w:firstLine="566"/>
        <w:jc w:val="both"/>
        <w:rPr>
          <w:color w:val="000000"/>
          <w:sz w:val="24"/>
          <w:szCs w:val="24"/>
        </w:rPr>
      </w:pPr>
      <w:r>
        <w:rPr>
          <w:color w:val="000000"/>
          <w:sz w:val="24"/>
          <w:szCs w:val="24"/>
        </w:rPr>
        <w:t>O estudo realizado na Finlândia, prova que é possível obter mudanças significativas com o uso racional dos antimicrobianos, através de treinamento adequado da população e desenvolvimento de protocolos clínicos (BRASIL, 2012). Também ficou evidenciado que o consumo moderado de antimicrobiano pode reduzir as taxas de resistência, principalmente para o binômio macrolídeo, que foi objeto de estudo (MINISTÉRIO DA SAÚDE, 2012).</w:t>
      </w:r>
    </w:p>
    <w:p w14:paraId="4996E45E" w14:textId="77777777" w:rsidR="00580771" w:rsidRDefault="00580771">
      <w:pPr>
        <w:pBdr>
          <w:top w:val="nil"/>
          <w:left w:val="nil"/>
          <w:bottom w:val="nil"/>
          <w:right w:val="nil"/>
          <w:between w:val="nil"/>
        </w:pBdr>
        <w:spacing w:before="1"/>
        <w:rPr>
          <w:color w:val="000000"/>
          <w:sz w:val="36"/>
          <w:szCs w:val="36"/>
        </w:rPr>
      </w:pPr>
    </w:p>
    <w:p w14:paraId="3CC3CFE7" w14:textId="77777777" w:rsidR="00580771" w:rsidRDefault="00000000">
      <w:pPr>
        <w:pStyle w:val="Ttulo1"/>
        <w:numPr>
          <w:ilvl w:val="1"/>
          <w:numId w:val="1"/>
        </w:numPr>
        <w:tabs>
          <w:tab w:val="left" w:pos="494"/>
        </w:tabs>
        <w:ind w:hanging="362"/>
      </w:pPr>
      <w:bookmarkStart w:id="10" w:name="_3dy6vkm" w:colFirst="0" w:colLast="0"/>
      <w:bookmarkEnd w:id="10"/>
      <w:r>
        <w:t>Consumo de antimicrobianos no Brasil e no mundo</w:t>
      </w:r>
    </w:p>
    <w:p w14:paraId="3F0B9E05" w14:textId="77777777" w:rsidR="00580771" w:rsidRDefault="00580771">
      <w:pPr>
        <w:pBdr>
          <w:top w:val="nil"/>
          <w:left w:val="nil"/>
          <w:bottom w:val="nil"/>
          <w:right w:val="nil"/>
          <w:between w:val="nil"/>
        </w:pBdr>
        <w:rPr>
          <w:b/>
          <w:color w:val="000000"/>
          <w:sz w:val="26"/>
          <w:szCs w:val="26"/>
        </w:rPr>
      </w:pPr>
    </w:p>
    <w:p w14:paraId="3BB9FC22" w14:textId="77777777" w:rsidR="00580771" w:rsidRDefault="00580771">
      <w:pPr>
        <w:pBdr>
          <w:top w:val="nil"/>
          <w:left w:val="nil"/>
          <w:bottom w:val="nil"/>
          <w:right w:val="nil"/>
          <w:between w:val="nil"/>
        </w:pBdr>
        <w:spacing w:before="9"/>
        <w:rPr>
          <w:b/>
          <w:color w:val="000000"/>
          <w:sz w:val="21"/>
          <w:szCs w:val="21"/>
        </w:rPr>
      </w:pPr>
    </w:p>
    <w:p w14:paraId="690A87C7" w14:textId="77777777" w:rsidR="00580771" w:rsidRDefault="00000000">
      <w:pPr>
        <w:pBdr>
          <w:top w:val="nil"/>
          <w:left w:val="nil"/>
          <w:bottom w:val="nil"/>
          <w:right w:val="nil"/>
          <w:between w:val="nil"/>
        </w:pBdr>
        <w:spacing w:line="360" w:lineRule="auto"/>
        <w:ind w:left="132" w:right="185" w:firstLine="566"/>
        <w:jc w:val="both"/>
        <w:rPr>
          <w:color w:val="000000"/>
          <w:sz w:val="24"/>
          <w:szCs w:val="24"/>
        </w:rPr>
      </w:pPr>
      <w:r>
        <w:rPr>
          <w:color w:val="000000"/>
          <w:sz w:val="24"/>
          <w:szCs w:val="24"/>
        </w:rPr>
        <w:t xml:space="preserve">O consumo de medicamentos pela população brasileira atingiu um alto índice nos últimos anos, pela facilidade de compra nas farmácias de todo o país. Devido à eficácia dos antimicrobianos, estes se tornam uma escolha para muitos pacientes (SOUZA, 2006). Nos últimos anos, os antimicrobianos foram fundamentais para a redução da mortalidade devido a doenças infecciosas. Portanto, os antimicrobianos são normalmente utilizados com relação à seleção de bactérias resistentes, mas seu uso inadequado em qualquer área, seja ela, medicina ou veterinário desencadeia o aumento da resistência bactericida (PEREIRA </w:t>
      </w:r>
      <w:r>
        <w:rPr>
          <w:i/>
          <w:color w:val="000000"/>
          <w:sz w:val="24"/>
          <w:szCs w:val="24"/>
        </w:rPr>
        <w:t>et al,</w:t>
      </w:r>
      <w:r>
        <w:rPr>
          <w:color w:val="000000"/>
          <w:sz w:val="24"/>
          <w:szCs w:val="24"/>
        </w:rPr>
        <w:t>2022).</w:t>
      </w:r>
    </w:p>
    <w:p w14:paraId="5407DEEB" w14:textId="77777777" w:rsidR="00580771" w:rsidRDefault="00000000">
      <w:pPr>
        <w:pBdr>
          <w:top w:val="nil"/>
          <w:left w:val="nil"/>
          <w:bottom w:val="nil"/>
          <w:right w:val="nil"/>
          <w:between w:val="nil"/>
        </w:pBdr>
        <w:spacing w:before="7" w:line="355" w:lineRule="auto"/>
        <w:ind w:left="132" w:right="189" w:firstLine="566"/>
        <w:jc w:val="both"/>
        <w:rPr>
          <w:color w:val="000000"/>
          <w:sz w:val="24"/>
          <w:szCs w:val="24"/>
        </w:rPr>
      </w:pPr>
      <w:r>
        <w:rPr>
          <w:color w:val="000000"/>
          <w:sz w:val="24"/>
          <w:szCs w:val="24"/>
        </w:rPr>
        <w:t xml:space="preserve">“A prevalência de resistência bacteriana é mais alta no ambiente hospitalar do que na comunidade, dado que os pacientes hospitalizados necessitam mais frequentemente de prescrições de antibióticos” (PEREIRA </w:t>
      </w:r>
      <w:r>
        <w:rPr>
          <w:i/>
          <w:color w:val="000000"/>
          <w:sz w:val="24"/>
          <w:szCs w:val="24"/>
        </w:rPr>
        <w:t>et al</w:t>
      </w:r>
      <w:r>
        <w:rPr>
          <w:color w:val="000000"/>
          <w:sz w:val="24"/>
          <w:szCs w:val="24"/>
        </w:rPr>
        <w:t>, 2022, p. 2).</w:t>
      </w:r>
    </w:p>
    <w:p w14:paraId="4CFFC05A" w14:textId="77777777" w:rsidR="00580771" w:rsidRDefault="00000000">
      <w:pPr>
        <w:pBdr>
          <w:top w:val="nil"/>
          <w:left w:val="nil"/>
          <w:bottom w:val="nil"/>
          <w:right w:val="nil"/>
          <w:between w:val="nil"/>
        </w:pBdr>
        <w:spacing w:before="13" w:line="360" w:lineRule="auto"/>
        <w:ind w:left="132" w:right="181" w:firstLine="566"/>
        <w:jc w:val="both"/>
        <w:rPr>
          <w:color w:val="000000"/>
          <w:sz w:val="24"/>
          <w:szCs w:val="24"/>
        </w:rPr>
      </w:pPr>
      <w:r>
        <w:rPr>
          <w:color w:val="000000"/>
          <w:sz w:val="24"/>
          <w:szCs w:val="24"/>
        </w:rPr>
        <w:t xml:space="preserve">Bastos </w:t>
      </w:r>
      <w:r>
        <w:rPr>
          <w:i/>
          <w:color w:val="000000"/>
          <w:sz w:val="24"/>
          <w:szCs w:val="24"/>
        </w:rPr>
        <w:t xml:space="preserve">et al </w:t>
      </w:r>
      <w:r>
        <w:rPr>
          <w:color w:val="000000"/>
          <w:sz w:val="24"/>
          <w:szCs w:val="24"/>
        </w:rPr>
        <w:t xml:space="preserve">(2016, p. 2), ressalta que “apesar de estarem disponíveis tratamentos e equipamentos de alto nível tecnológico nas UTI’s, tem-se, em contrapartida, um risco aumentado de desenvolvimento de infecções neste ambiente”. Normalmente, quando o paciente chega à UTI, já estão em condições predisponentes a infecções, portanto, faz-se </w:t>
      </w:r>
      <w:r>
        <w:rPr>
          <w:color w:val="000000"/>
          <w:sz w:val="24"/>
          <w:szCs w:val="24"/>
        </w:rPr>
        <w:lastRenderedPageBreak/>
        <w:t>necessário a utilização de procedimentos invasivos para realização de diagnóstico.</w:t>
      </w:r>
    </w:p>
    <w:p w14:paraId="2BF49239" w14:textId="77777777" w:rsidR="009C4F58" w:rsidRDefault="00000000" w:rsidP="009C4F58">
      <w:pPr>
        <w:pBdr>
          <w:top w:val="nil"/>
          <w:left w:val="nil"/>
          <w:bottom w:val="nil"/>
          <w:right w:val="nil"/>
          <w:between w:val="nil"/>
        </w:pBdr>
        <w:spacing w:before="14" w:line="360" w:lineRule="auto"/>
        <w:ind w:left="132" w:right="185" w:firstLine="566"/>
        <w:jc w:val="both"/>
        <w:rPr>
          <w:color w:val="000000"/>
          <w:sz w:val="24"/>
          <w:szCs w:val="24"/>
        </w:rPr>
      </w:pPr>
      <w:r>
        <w:rPr>
          <w:color w:val="000000"/>
          <w:sz w:val="24"/>
          <w:szCs w:val="24"/>
        </w:rPr>
        <w:t xml:space="preserve">Portanto, diversos fatores podem contribuir para dificultar o tratamento de pacientes internados em UTIs, incluindo fatores externos e individuais, envolvendo as áreas de defesas do organismo humano que está com deficiência, alterando assim, a quantidade de antimicrobianos a serem utilizados (BASSO </w:t>
      </w:r>
      <w:r>
        <w:rPr>
          <w:i/>
          <w:color w:val="000000"/>
          <w:sz w:val="24"/>
          <w:szCs w:val="24"/>
        </w:rPr>
        <w:t xml:space="preserve">et al, </w:t>
      </w:r>
      <w:r>
        <w:rPr>
          <w:color w:val="000000"/>
          <w:sz w:val="24"/>
          <w:szCs w:val="24"/>
        </w:rPr>
        <w:t>2016).</w:t>
      </w:r>
      <w:r w:rsidR="009C4F58">
        <w:rPr>
          <w:color w:val="000000"/>
          <w:sz w:val="24"/>
          <w:szCs w:val="24"/>
        </w:rPr>
        <w:t xml:space="preserve"> </w:t>
      </w:r>
    </w:p>
    <w:p w14:paraId="61B6BAEE" w14:textId="0C296AD8" w:rsidR="00580771" w:rsidRDefault="00000000" w:rsidP="009C4F58">
      <w:pPr>
        <w:pBdr>
          <w:top w:val="nil"/>
          <w:left w:val="nil"/>
          <w:bottom w:val="nil"/>
          <w:right w:val="nil"/>
          <w:between w:val="nil"/>
        </w:pBdr>
        <w:spacing w:before="14" w:line="360" w:lineRule="auto"/>
        <w:ind w:left="132" w:right="185" w:firstLine="566"/>
        <w:jc w:val="both"/>
        <w:rPr>
          <w:color w:val="000000"/>
          <w:sz w:val="24"/>
          <w:szCs w:val="24"/>
        </w:rPr>
      </w:pPr>
      <w:r>
        <w:rPr>
          <w:color w:val="000000"/>
          <w:sz w:val="24"/>
          <w:szCs w:val="24"/>
        </w:rPr>
        <w:t xml:space="preserve">Pereira </w:t>
      </w:r>
      <w:r>
        <w:rPr>
          <w:i/>
          <w:color w:val="000000"/>
          <w:sz w:val="24"/>
          <w:szCs w:val="24"/>
        </w:rPr>
        <w:t xml:space="preserve">et al </w:t>
      </w:r>
      <w:r>
        <w:rPr>
          <w:color w:val="000000"/>
          <w:sz w:val="24"/>
          <w:szCs w:val="24"/>
        </w:rPr>
        <w:t>(2022), destaca que a localidade do hospital, bem como o tipo, o tamanho e a complexidade influenciam o número de utilização de antibióticos nos pacientes. Outro fator relevante, é a escolha inadequada do prescritor, bem como a duração prolongada e a não “conformidade com as precauções de controle de infecção hospitalar por parte dos profissionais de saúde, contribuem para este cenário”.</w:t>
      </w:r>
    </w:p>
    <w:p w14:paraId="3A2E3865" w14:textId="77777777" w:rsidR="00580771" w:rsidRDefault="00000000">
      <w:pPr>
        <w:pBdr>
          <w:top w:val="nil"/>
          <w:left w:val="nil"/>
          <w:bottom w:val="nil"/>
          <w:right w:val="nil"/>
          <w:between w:val="nil"/>
        </w:pBdr>
        <w:spacing w:line="360" w:lineRule="auto"/>
        <w:ind w:left="132" w:right="183" w:firstLine="566"/>
        <w:jc w:val="both"/>
        <w:rPr>
          <w:color w:val="000000"/>
          <w:sz w:val="24"/>
          <w:szCs w:val="24"/>
        </w:rPr>
      </w:pPr>
      <w:r>
        <w:rPr>
          <w:color w:val="000000"/>
          <w:sz w:val="24"/>
          <w:szCs w:val="24"/>
        </w:rPr>
        <w:t xml:space="preserve">Vale salientar, conforme diz Basso </w:t>
      </w:r>
      <w:r>
        <w:rPr>
          <w:i/>
          <w:color w:val="000000"/>
          <w:sz w:val="24"/>
          <w:szCs w:val="24"/>
        </w:rPr>
        <w:t xml:space="preserve">et al </w:t>
      </w:r>
      <w:r>
        <w:rPr>
          <w:color w:val="000000"/>
          <w:sz w:val="24"/>
          <w:szCs w:val="24"/>
        </w:rPr>
        <w:t xml:space="preserve">(2016) que “o perfil das infecções ocorridas em UTIs é diferente daqueles de outros setores hospitalares, no que se refere à frequência, sítio de infecção e tipo de microrganismo”. Basso </w:t>
      </w:r>
      <w:r>
        <w:rPr>
          <w:i/>
          <w:color w:val="000000"/>
          <w:sz w:val="24"/>
          <w:szCs w:val="24"/>
        </w:rPr>
        <w:t xml:space="preserve">et al </w:t>
      </w:r>
      <w:r>
        <w:rPr>
          <w:color w:val="000000"/>
          <w:sz w:val="24"/>
          <w:szCs w:val="24"/>
        </w:rPr>
        <w:t>(2016), em seu estudo realizado em Porto Alegre, RS, descobriu que o microorganismo mais encontrado nas UTIs é a pseudomonas aeruginosa, que é contraída principalmente em pessoas que apresentam estado mental alterado e longo período de interação. Normalmente, este microorganismo está presente em objetos cirúrgicos e equipamentos diversos.</w:t>
      </w:r>
    </w:p>
    <w:p w14:paraId="1A363ECE" w14:textId="77777777" w:rsidR="00580771" w:rsidRDefault="00000000">
      <w:pPr>
        <w:pBdr>
          <w:top w:val="nil"/>
          <w:left w:val="nil"/>
          <w:bottom w:val="nil"/>
          <w:right w:val="nil"/>
          <w:between w:val="nil"/>
        </w:pBdr>
        <w:spacing w:before="7" w:line="357" w:lineRule="auto"/>
        <w:ind w:left="132" w:right="187" w:firstLine="566"/>
        <w:jc w:val="both"/>
        <w:rPr>
          <w:color w:val="000000"/>
          <w:sz w:val="24"/>
          <w:szCs w:val="24"/>
        </w:rPr>
      </w:pPr>
      <w:r>
        <w:rPr>
          <w:color w:val="000000"/>
          <w:sz w:val="24"/>
          <w:szCs w:val="24"/>
        </w:rPr>
        <w:t xml:space="preserve">Em outro estudo realizado por Pereira </w:t>
      </w:r>
      <w:r>
        <w:rPr>
          <w:i/>
          <w:color w:val="000000"/>
          <w:sz w:val="24"/>
          <w:szCs w:val="24"/>
        </w:rPr>
        <w:t xml:space="preserve">et al </w:t>
      </w:r>
      <w:r>
        <w:rPr>
          <w:color w:val="000000"/>
          <w:sz w:val="24"/>
          <w:szCs w:val="24"/>
        </w:rPr>
        <w:t>(2022), em um hospital de São Paulo com 744 leitos, foram encontrados 90.475 prescrições de antimicrobianos a 7.287 pacientes. Dos quais 43,7% foram excluídos do estudo por tratar-se de prescrições profiláticas. Contudo, o estudo sedeu em 4.102 indivíduos com prevalência do sexo feminino e com idade média de 54 anos.</w:t>
      </w:r>
    </w:p>
    <w:p w14:paraId="2E141C96" w14:textId="77777777" w:rsidR="00580771" w:rsidRDefault="00000000">
      <w:pPr>
        <w:pBdr>
          <w:top w:val="nil"/>
          <w:left w:val="nil"/>
          <w:bottom w:val="nil"/>
          <w:right w:val="nil"/>
          <w:between w:val="nil"/>
        </w:pBdr>
        <w:spacing w:before="95" w:line="360" w:lineRule="auto"/>
        <w:ind w:left="132" w:right="190" w:firstLine="566"/>
        <w:jc w:val="both"/>
        <w:rPr>
          <w:color w:val="000000"/>
          <w:sz w:val="24"/>
          <w:szCs w:val="24"/>
        </w:rPr>
      </w:pPr>
      <w:r>
        <w:rPr>
          <w:color w:val="000000"/>
          <w:sz w:val="24"/>
          <w:szCs w:val="24"/>
        </w:rPr>
        <w:t xml:space="preserve">Sobre a utilização de antibióticos, em média de 84% consistiam em TE, o qual é o perfil de utilização de antimicrobianos mais consumidos entre as enfermarias. Também ficou constatado que a Unidade de terapia intensiva e a Unidade Especial de Tratamento de Doenças Infecciosas foram as que apresentaram maior consumo desse tipo de medicação durante o estudo, que chega a atingir 90% (PEREIRA </w:t>
      </w:r>
      <w:r>
        <w:rPr>
          <w:i/>
          <w:color w:val="000000"/>
          <w:sz w:val="24"/>
          <w:szCs w:val="24"/>
        </w:rPr>
        <w:t xml:space="preserve">et al, </w:t>
      </w:r>
      <w:r>
        <w:rPr>
          <w:color w:val="000000"/>
          <w:sz w:val="24"/>
          <w:szCs w:val="24"/>
        </w:rPr>
        <w:t>2022).</w:t>
      </w:r>
    </w:p>
    <w:p w14:paraId="54995F5D" w14:textId="77777777" w:rsidR="00580771" w:rsidRDefault="00000000">
      <w:pPr>
        <w:pBdr>
          <w:top w:val="nil"/>
          <w:left w:val="nil"/>
          <w:bottom w:val="nil"/>
          <w:right w:val="nil"/>
          <w:between w:val="nil"/>
        </w:pBdr>
        <w:spacing w:line="360" w:lineRule="auto"/>
        <w:ind w:left="132" w:right="182" w:firstLine="566"/>
        <w:jc w:val="both"/>
        <w:rPr>
          <w:color w:val="000000"/>
          <w:sz w:val="24"/>
          <w:szCs w:val="24"/>
        </w:rPr>
      </w:pPr>
      <w:r>
        <w:rPr>
          <w:color w:val="000000"/>
          <w:sz w:val="24"/>
          <w:szCs w:val="24"/>
        </w:rPr>
        <w:t xml:space="preserve">Pereira (2022), ressalta que os “resultados do estudo são importantes para consolidação dos estudos de utilização de antibióticos no Brasil”. O estudo realizado por Pereira </w:t>
      </w:r>
      <w:r>
        <w:rPr>
          <w:i/>
          <w:color w:val="000000"/>
          <w:sz w:val="24"/>
          <w:szCs w:val="24"/>
        </w:rPr>
        <w:t xml:space="preserve">et al </w:t>
      </w:r>
      <w:r>
        <w:rPr>
          <w:color w:val="000000"/>
          <w:sz w:val="24"/>
          <w:szCs w:val="24"/>
        </w:rPr>
        <w:t>(2022) é referente apenas ao ambiente hospitalar, o que torna de extrema importância também fazer uma análise sobre o uso na automedicação.</w:t>
      </w:r>
    </w:p>
    <w:p w14:paraId="1AEC4775" w14:textId="77777777" w:rsidR="00580771" w:rsidRDefault="00000000">
      <w:pPr>
        <w:pBdr>
          <w:top w:val="nil"/>
          <w:left w:val="nil"/>
          <w:bottom w:val="nil"/>
          <w:right w:val="nil"/>
          <w:between w:val="nil"/>
        </w:pBdr>
        <w:spacing w:before="4" w:line="357" w:lineRule="auto"/>
        <w:ind w:left="132" w:right="186" w:firstLine="566"/>
        <w:jc w:val="both"/>
        <w:rPr>
          <w:color w:val="000000"/>
          <w:sz w:val="24"/>
          <w:szCs w:val="24"/>
        </w:rPr>
      </w:pPr>
      <w:r>
        <w:rPr>
          <w:color w:val="000000"/>
          <w:sz w:val="24"/>
          <w:szCs w:val="24"/>
        </w:rPr>
        <w:t xml:space="preserve">Junior </w:t>
      </w:r>
      <w:r>
        <w:rPr>
          <w:i/>
          <w:color w:val="000000"/>
          <w:sz w:val="24"/>
          <w:szCs w:val="24"/>
        </w:rPr>
        <w:t xml:space="preserve">et al </w:t>
      </w:r>
      <w:r>
        <w:rPr>
          <w:color w:val="000000"/>
          <w:sz w:val="24"/>
          <w:szCs w:val="24"/>
        </w:rPr>
        <w:t xml:space="preserve">(2018) diz que “a automedicação é uma prática que ocorre frequentemente em nosso cotidiano, no Brasil e no mundo, com a utilização de medicamentos por conta </w:t>
      </w:r>
      <w:r>
        <w:rPr>
          <w:color w:val="000000"/>
          <w:sz w:val="24"/>
          <w:szCs w:val="24"/>
        </w:rPr>
        <w:lastRenderedPageBreak/>
        <w:t>própria ou por indicação, para alívio de sinais e sintomas percebidos por um indivíduo sem ter uma prescrição adequada”.</w:t>
      </w:r>
    </w:p>
    <w:p w14:paraId="00544C0C" w14:textId="1D50DC66" w:rsidR="00580771" w:rsidRDefault="00000000" w:rsidP="009C4F58">
      <w:pPr>
        <w:pBdr>
          <w:top w:val="nil"/>
          <w:left w:val="nil"/>
          <w:bottom w:val="nil"/>
          <w:right w:val="nil"/>
          <w:between w:val="nil"/>
        </w:pBdr>
        <w:spacing w:before="89" w:line="360" w:lineRule="auto"/>
        <w:ind w:left="132" w:right="188" w:firstLine="566"/>
        <w:jc w:val="both"/>
        <w:rPr>
          <w:color w:val="000000"/>
          <w:sz w:val="24"/>
          <w:szCs w:val="24"/>
        </w:rPr>
      </w:pPr>
      <w:r>
        <w:rPr>
          <w:color w:val="000000"/>
          <w:sz w:val="24"/>
          <w:szCs w:val="24"/>
        </w:rPr>
        <w:t>A automedicação pode ocorrer de diversas formas, ou seja, pode ser por problemas sociais, econômicos, com a utilização de medicamentos sem receita, divisão de medicamentos entre familiares, utilização de receitas anteriores, não utilização correta de acordo com a prescrição médica, pela falta de informação sobre os medicamentos e como eles agem no organismo, por má qualidade ou demora no atendimento, demora nos resultados de exames, falta de condições financeira e a</w:t>
      </w:r>
      <w:r w:rsidR="009C4F58">
        <w:rPr>
          <w:color w:val="000000"/>
          <w:sz w:val="24"/>
          <w:szCs w:val="24"/>
        </w:rPr>
        <w:t xml:space="preserve"> </w:t>
      </w:r>
      <w:r>
        <w:rPr>
          <w:color w:val="000000"/>
          <w:sz w:val="24"/>
          <w:szCs w:val="24"/>
        </w:rPr>
        <w:t xml:space="preserve">oportunidade de acesso aos ambientes de saúde (JUNIOR </w:t>
      </w:r>
      <w:r>
        <w:rPr>
          <w:i/>
          <w:color w:val="000000"/>
          <w:sz w:val="24"/>
          <w:szCs w:val="24"/>
        </w:rPr>
        <w:t xml:space="preserve">et al, </w:t>
      </w:r>
      <w:r>
        <w:rPr>
          <w:color w:val="000000"/>
          <w:sz w:val="24"/>
          <w:szCs w:val="24"/>
        </w:rPr>
        <w:t>2018).</w:t>
      </w:r>
    </w:p>
    <w:p w14:paraId="3CF61CBC" w14:textId="77777777" w:rsidR="00580771" w:rsidRDefault="00000000">
      <w:pPr>
        <w:pBdr>
          <w:top w:val="nil"/>
          <w:left w:val="nil"/>
          <w:bottom w:val="nil"/>
          <w:right w:val="nil"/>
          <w:between w:val="nil"/>
        </w:pBdr>
        <w:spacing w:before="144" w:line="360" w:lineRule="auto"/>
        <w:ind w:left="132" w:right="184" w:firstLine="566"/>
        <w:jc w:val="both"/>
        <w:rPr>
          <w:color w:val="000000"/>
          <w:sz w:val="24"/>
          <w:szCs w:val="24"/>
        </w:rPr>
      </w:pPr>
      <w:r>
        <w:rPr>
          <w:color w:val="000000"/>
          <w:sz w:val="24"/>
          <w:szCs w:val="24"/>
        </w:rPr>
        <w:t xml:space="preserve">Segundo Junior </w:t>
      </w:r>
      <w:r>
        <w:rPr>
          <w:i/>
          <w:color w:val="000000"/>
          <w:sz w:val="24"/>
          <w:szCs w:val="24"/>
        </w:rPr>
        <w:t xml:space="preserve">et al </w:t>
      </w:r>
      <w:r>
        <w:rPr>
          <w:color w:val="000000"/>
          <w:sz w:val="24"/>
          <w:szCs w:val="24"/>
        </w:rPr>
        <w:t xml:space="preserve">(2018), o Brasil está entre os 10 países do mundo que mais utilizam medicamentos. Com base em informações da Associação Brasileira da Indústria Farmacêutica (ABIFARMA), em média 80 milhões optam pela automedicação, o que revela a precariedade da saúde, ocasionada principalmente pelo déficit na qualidade do atendimento de pacientes, que são induzidos a procurar por recursos próprios para tratamento. No Brasil, 35% dos medicamentos são obtidos por automedicação (JUNIOR </w:t>
      </w:r>
      <w:r>
        <w:rPr>
          <w:i/>
          <w:color w:val="000000"/>
          <w:sz w:val="24"/>
          <w:szCs w:val="24"/>
        </w:rPr>
        <w:t xml:space="preserve">et al, </w:t>
      </w:r>
      <w:r>
        <w:rPr>
          <w:color w:val="000000"/>
          <w:sz w:val="24"/>
          <w:szCs w:val="24"/>
        </w:rPr>
        <w:t>2018).</w:t>
      </w:r>
    </w:p>
    <w:p w14:paraId="48B930DD" w14:textId="77777777" w:rsidR="00580771" w:rsidRDefault="00580771">
      <w:pPr>
        <w:pBdr>
          <w:top w:val="nil"/>
          <w:left w:val="nil"/>
          <w:bottom w:val="nil"/>
          <w:right w:val="nil"/>
          <w:between w:val="nil"/>
        </w:pBdr>
        <w:spacing w:before="10"/>
        <w:rPr>
          <w:color w:val="000000"/>
          <w:sz w:val="35"/>
          <w:szCs w:val="35"/>
        </w:rPr>
      </w:pPr>
    </w:p>
    <w:p w14:paraId="03946AFA" w14:textId="77777777" w:rsidR="00580771" w:rsidRDefault="00000000">
      <w:pPr>
        <w:pStyle w:val="Ttulo1"/>
        <w:numPr>
          <w:ilvl w:val="1"/>
          <w:numId w:val="1"/>
        </w:numPr>
        <w:tabs>
          <w:tab w:val="left" w:pos="699"/>
          <w:tab w:val="left" w:pos="700"/>
        </w:tabs>
        <w:ind w:left="699" w:hanging="568"/>
      </w:pPr>
      <w:bookmarkStart w:id="11" w:name="_1t3h5sf" w:colFirst="0" w:colLast="0"/>
      <w:bookmarkEnd w:id="11"/>
      <w:r>
        <w:t>A Azitromicina como tratamento para doenças microbianas</w:t>
      </w:r>
    </w:p>
    <w:p w14:paraId="6FD8A061" w14:textId="77777777" w:rsidR="00580771" w:rsidRDefault="00580771">
      <w:pPr>
        <w:pBdr>
          <w:top w:val="nil"/>
          <w:left w:val="nil"/>
          <w:bottom w:val="nil"/>
          <w:right w:val="nil"/>
          <w:between w:val="nil"/>
        </w:pBdr>
        <w:spacing w:before="3"/>
        <w:rPr>
          <w:b/>
          <w:color w:val="000000"/>
          <w:sz w:val="37"/>
          <w:szCs w:val="37"/>
        </w:rPr>
      </w:pPr>
    </w:p>
    <w:p w14:paraId="648DA5D8" w14:textId="77777777" w:rsidR="00580771" w:rsidRDefault="00000000">
      <w:pPr>
        <w:pBdr>
          <w:top w:val="nil"/>
          <w:left w:val="nil"/>
          <w:bottom w:val="nil"/>
          <w:right w:val="nil"/>
          <w:between w:val="nil"/>
        </w:pBdr>
        <w:spacing w:line="360" w:lineRule="auto"/>
        <w:ind w:left="132" w:right="181" w:firstLine="566"/>
        <w:jc w:val="both"/>
        <w:rPr>
          <w:color w:val="000000"/>
          <w:sz w:val="24"/>
          <w:szCs w:val="24"/>
        </w:rPr>
      </w:pPr>
      <w:r>
        <w:rPr>
          <w:color w:val="000000"/>
          <w:sz w:val="24"/>
          <w:szCs w:val="24"/>
        </w:rPr>
        <w:t>A azitromicina faz parte dos macrolídeos, uma classe medicinal inaugurada em 1952, e sua descoberta ocorreu em 1949 por Abelardo B. Aguilar, nas Filipinas. Portanto a estrutura dos macrolideos é “composta por um anel de lactona (macrocíclico), ligados a um açúcar e um amino- açúcar”. A partir daí, iniciaram-se os processos de criação dos fármacos, a partir desta descoberta, surgindo assim, a Azitromicina. Contudo, seu uso clínico passou a ser em 1988. (IRIART, 2020)</w:t>
      </w:r>
    </w:p>
    <w:p w14:paraId="29202C02" w14:textId="77777777" w:rsidR="00580771" w:rsidRDefault="00000000">
      <w:pPr>
        <w:pBdr>
          <w:top w:val="nil"/>
          <w:left w:val="nil"/>
          <w:bottom w:val="nil"/>
          <w:right w:val="nil"/>
          <w:between w:val="nil"/>
        </w:pBdr>
        <w:spacing w:before="6" w:line="360" w:lineRule="auto"/>
        <w:ind w:left="132" w:right="186" w:firstLine="566"/>
        <w:jc w:val="both"/>
        <w:rPr>
          <w:color w:val="000000"/>
          <w:sz w:val="24"/>
          <w:szCs w:val="24"/>
        </w:rPr>
      </w:pPr>
      <w:r>
        <w:rPr>
          <w:color w:val="000000"/>
          <w:sz w:val="24"/>
          <w:szCs w:val="24"/>
        </w:rPr>
        <w:t>A azitromicina é um dos antibióticos mais utilizados em tratamentos de doenças causadas por infecções respiratórias, cutâneas e ginecológicas. Em um estudo realizado por Souza et al (2022), sobre a utilização de antimicrobianos em uma Unidade Básica de Saúde no Município de Leópolis, no Paraná, ficou constatado que 23% de antimicrobianos utilizados, foram de Azitromicina, ficando apenas atrás da Amoxilina. Segundo o autor, esse alto índice, se dá por constatar que Azitromicina está substituindo a amoxilina, o que torna preocupante o uso indiscriminado por contribuir para desenvolver a resistência bacteriana a esse tipo de medicamento.</w:t>
      </w:r>
    </w:p>
    <w:p w14:paraId="524508B7" w14:textId="77777777" w:rsidR="00580771" w:rsidRDefault="00000000">
      <w:pPr>
        <w:pBdr>
          <w:top w:val="nil"/>
          <w:left w:val="nil"/>
          <w:bottom w:val="nil"/>
          <w:right w:val="nil"/>
          <w:between w:val="nil"/>
        </w:pBdr>
        <w:spacing w:before="7" w:line="360" w:lineRule="auto"/>
        <w:ind w:left="132" w:right="186" w:firstLine="566"/>
        <w:jc w:val="both"/>
        <w:rPr>
          <w:color w:val="000000"/>
          <w:sz w:val="24"/>
          <w:szCs w:val="24"/>
        </w:rPr>
      </w:pPr>
      <w:r>
        <w:rPr>
          <w:color w:val="000000"/>
          <w:sz w:val="24"/>
          <w:szCs w:val="24"/>
        </w:rPr>
        <w:t xml:space="preserve">Durante o período de pandemia de Covid-19, a Azitromicia se tornou evidência, sendo </w:t>
      </w:r>
      <w:r>
        <w:rPr>
          <w:color w:val="000000"/>
          <w:sz w:val="24"/>
          <w:szCs w:val="24"/>
        </w:rPr>
        <w:lastRenderedPageBreak/>
        <w:t>altamente prescrito e utilizado em larga escala por todo o país. Segundo Leal et al (2021), teve aumento da automedicação durante este período pandêmico, além do que já era demonstrado em tempos anteriores, trazendo ainda mais perigos, e efeitos colaterais. Correa e Fukushima (2020) destacam sobre efeitos colateriais no “trato gastrointestinal, náuseas, gastrite, sintomas neturológicos como a perda auditiva, eritema multiforme, miastenias gravis, trombocitopenia e quatro ictérico”.</w:t>
      </w:r>
    </w:p>
    <w:p w14:paraId="7AEC0970" w14:textId="2ABAA132" w:rsidR="00580771" w:rsidRDefault="00000000" w:rsidP="009C4F58">
      <w:pPr>
        <w:pBdr>
          <w:top w:val="nil"/>
          <w:left w:val="nil"/>
          <w:bottom w:val="nil"/>
          <w:right w:val="nil"/>
          <w:between w:val="nil"/>
        </w:pBdr>
        <w:spacing w:before="5" w:line="360" w:lineRule="auto"/>
        <w:ind w:left="132" w:right="181" w:firstLine="566"/>
        <w:jc w:val="both"/>
        <w:rPr>
          <w:color w:val="000000"/>
          <w:sz w:val="24"/>
          <w:szCs w:val="24"/>
        </w:rPr>
      </w:pPr>
      <w:r>
        <w:rPr>
          <w:color w:val="000000"/>
          <w:sz w:val="24"/>
          <w:szCs w:val="24"/>
        </w:rPr>
        <w:t>Leal et al (2021) destaca que a azitromicina é um antibiótico que faz parte da família dos macrolídeos e apresenta atividade antiviral e imunomoduladora. Leal et al (2021) ressaltam que existem diversas vias que suportam a atuação da Azitromicina “que se dá através da ativação das células linfócito T helper CD4+ (Th CD4+), redução da produção de citocinas pró-inflamatórias (interleucina IL-1β, interleucina IL-6, interleucina IL-8,interleucina IL-12, interferon gamaIFN- γ,fator de necrose tumoral alfaTNF-α, fator estimulador de colônia de granulócitos-macrófagosGM-CSF), além da mudança na polarização para fenótipo anti-inflamatório e aumento do apoptose em macrófagos alveolares”.</w:t>
      </w:r>
    </w:p>
    <w:p w14:paraId="4C331A7A" w14:textId="77777777" w:rsidR="00580771" w:rsidRDefault="00000000">
      <w:pPr>
        <w:pBdr>
          <w:top w:val="nil"/>
          <w:left w:val="nil"/>
          <w:bottom w:val="nil"/>
          <w:right w:val="nil"/>
          <w:between w:val="nil"/>
        </w:pBdr>
        <w:spacing w:before="7" w:line="360" w:lineRule="auto"/>
        <w:ind w:left="132" w:right="189" w:firstLine="566"/>
        <w:jc w:val="both"/>
        <w:rPr>
          <w:color w:val="000000"/>
          <w:sz w:val="24"/>
          <w:szCs w:val="24"/>
        </w:rPr>
      </w:pPr>
      <w:r>
        <w:rPr>
          <w:color w:val="000000"/>
          <w:sz w:val="24"/>
          <w:szCs w:val="24"/>
        </w:rPr>
        <w:t>Outra forma que pode acontecer a atividade antifibrótica da azitromicina é através da “redução na síntese de colágeno e inibição da proliferação de fibroblastos”. Em “células epiteliais, a azitromicina possui a atividade inibitória da hipersecreção de muco, auxiliando na depuração mucociliar” (LEAL ET AL, 2021).</w:t>
      </w:r>
    </w:p>
    <w:p w14:paraId="5F8B9FD9" w14:textId="77777777" w:rsidR="00580771" w:rsidRDefault="00000000">
      <w:pPr>
        <w:pBdr>
          <w:top w:val="nil"/>
          <w:left w:val="nil"/>
          <w:bottom w:val="nil"/>
          <w:right w:val="nil"/>
          <w:between w:val="nil"/>
        </w:pBdr>
        <w:spacing w:before="5" w:line="360" w:lineRule="auto"/>
        <w:ind w:left="132" w:right="187" w:firstLine="566"/>
        <w:jc w:val="both"/>
        <w:rPr>
          <w:color w:val="000000"/>
          <w:sz w:val="24"/>
          <w:szCs w:val="24"/>
        </w:rPr>
      </w:pPr>
      <w:r>
        <w:rPr>
          <w:color w:val="000000"/>
          <w:sz w:val="24"/>
          <w:szCs w:val="24"/>
        </w:rPr>
        <w:t>Já, Chahinian e Uahi (2020), defendem que a ação antivirual da azitromicina acontece com a interação das proteínas spikes do coronarívus, em casos de Covid-19, impedindo a entrada do vírus nas células humanas.</w:t>
      </w:r>
    </w:p>
    <w:p w14:paraId="0A802665" w14:textId="77777777" w:rsidR="00580771" w:rsidRDefault="00000000">
      <w:pPr>
        <w:pBdr>
          <w:top w:val="nil"/>
          <w:left w:val="nil"/>
          <w:bottom w:val="nil"/>
          <w:right w:val="nil"/>
          <w:between w:val="nil"/>
        </w:pBdr>
        <w:spacing w:before="7" w:line="360" w:lineRule="auto"/>
        <w:ind w:left="132" w:right="185" w:firstLine="566"/>
        <w:jc w:val="both"/>
        <w:rPr>
          <w:color w:val="000000"/>
          <w:sz w:val="24"/>
          <w:szCs w:val="24"/>
        </w:rPr>
      </w:pPr>
      <w:r>
        <w:rPr>
          <w:color w:val="000000"/>
          <w:sz w:val="24"/>
          <w:szCs w:val="24"/>
        </w:rPr>
        <w:t>Como se pode observar, a Azitromicina se tornou um potente medicamento para o tratamento do Covid-19, ocasionando em maiores índices de utilização pela população em geral, no período de 2020 e 2021.</w:t>
      </w:r>
    </w:p>
    <w:p w14:paraId="714DAD02" w14:textId="77777777" w:rsidR="00580771" w:rsidRDefault="00000000">
      <w:pPr>
        <w:pStyle w:val="Ttulo1"/>
        <w:numPr>
          <w:ilvl w:val="1"/>
          <w:numId w:val="1"/>
        </w:numPr>
        <w:tabs>
          <w:tab w:val="left" w:pos="561"/>
        </w:tabs>
        <w:spacing w:before="179"/>
        <w:ind w:left="560" w:hanging="429"/>
        <w:jc w:val="both"/>
      </w:pPr>
      <w:bookmarkStart w:id="12" w:name="_4d34og8" w:colFirst="0" w:colLast="0"/>
      <w:bookmarkEnd w:id="12"/>
      <w:r>
        <w:t>Resolução da Diretoria Colegiada (RDCs) 44/2010 e20/2011</w:t>
      </w:r>
    </w:p>
    <w:p w14:paraId="4BF30808" w14:textId="77777777" w:rsidR="00580771" w:rsidRDefault="00580771">
      <w:pPr>
        <w:pBdr>
          <w:top w:val="nil"/>
          <w:left w:val="nil"/>
          <w:bottom w:val="nil"/>
          <w:right w:val="nil"/>
          <w:between w:val="nil"/>
        </w:pBdr>
        <w:rPr>
          <w:b/>
          <w:color w:val="000000"/>
          <w:sz w:val="26"/>
          <w:szCs w:val="26"/>
        </w:rPr>
      </w:pPr>
    </w:p>
    <w:p w14:paraId="458800BC" w14:textId="77777777" w:rsidR="00580771" w:rsidRDefault="00000000">
      <w:pPr>
        <w:pBdr>
          <w:top w:val="nil"/>
          <w:left w:val="nil"/>
          <w:bottom w:val="nil"/>
          <w:right w:val="nil"/>
          <w:between w:val="nil"/>
        </w:pBdr>
        <w:spacing w:before="157" w:line="362" w:lineRule="auto"/>
        <w:ind w:left="132" w:right="190" w:firstLine="566"/>
        <w:jc w:val="both"/>
        <w:rPr>
          <w:color w:val="000000"/>
          <w:sz w:val="24"/>
          <w:szCs w:val="24"/>
        </w:rPr>
      </w:pPr>
      <w:r>
        <w:rPr>
          <w:color w:val="000000"/>
          <w:sz w:val="24"/>
          <w:szCs w:val="24"/>
        </w:rPr>
        <w:t>Segundo OMS fármacos são utilizados sem necessidade em muitos casos e também administrados de forma indevida (WHO, 2010). Portanto, foi criado a RDC nº 44, pela ANVISA, com o intuito de diminuir o uso irracional onde os medicamentos só podem ser dispensados com a retenção da receita de controle especial, visto que as receitas precisam ser preenchidas e passadas para o SNGPC (ANVISA, 2010).</w:t>
      </w:r>
    </w:p>
    <w:p w14:paraId="0D91005F" w14:textId="77777777" w:rsidR="00580771" w:rsidRDefault="00000000">
      <w:pPr>
        <w:pBdr>
          <w:top w:val="nil"/>
          <w:left w:val="nil"/>
          <w:bottom w:val="nil"/>
          <w:right w:val="nil"/>
          <w:between w:val="nil"/>
        </w:pBdr>
        <w:spacing w:line="360" w:lineRule="auto"/>
        <w:ind w:left="132" w:right="185" w:firstLine="566"/>
        <w:jc w:val="both"/>
        <w:rPr>
          <w:color w:val="000000"/>
          <w:sz w:val="24"/>
          <w:szCs w:val="24"/>
        </w:rPr>
      </w:pPr>
      <w:r>
        <w:rPr>
          <w:color w:val="000000"/>
          <w:sz w:val="24"/>
          <w:szCs w:val="24"/>
        </w:rPr>
        <w:t xml:space="preserve">No dia 05 de maio de 2011, a Agência Nacional de Vigilância Sanitária publicou a </w:t>
      </w:r>
      <w:r>
        <w:rPr>
          <w:color w:val="000000"/>
          <w:sz w:val="24"/>
          <w:szCs w:val="24"/>
        </w:rPr>
        <w:lastRenderedPageBreak/>
        <w:t>RDC nº 20 (ANVISA, 2011), onde publicou uma nota em que muda a antiga RDC nº 44 (ANVISA, 2010). Onde as farmácias devem dispensar os antimicrobianos perante a apresentação do receituário e determina o prazo de 180 dias para que os estabelecimentos incluam os dados de comercialização dos medicamentos no SNGPC. Sendo indispensável à escrituração dos antimicrobianos comercializados no Brasil, através de formulário eletrônico começando a valer a apartir de 16 de abril de 2013 (ANVISA, 2013).</w:t>
      </w:r>
    </w:p>
    <w:p w14:paraId="0EC7E859" w14:textId="77777777" w:rsidR="00580771" w:rsidRDefault="00000000">
      <w:pPr>
        <w:pBdr>
          <w:top w:val="nil"/>
          <w:left w:val="nil"/>
          <w:bottom w:val="nil"/>
          <w:right w:val="nil"/>
          <w:between w:val="nil"/>
        </w:pBdr>
        <w:spacing w:before="1" w:line="360" w:lineRule="auto"/>
        <w:ind w:left="132" w:right="183" w:firstLine="566"/>
        <w:jc w:val="both"/>
        <w:rPr>
          <w:color w:val="000000"/>
          <w:sz w:val="24"/>
          <w:szCs w:val="24"/>
        </w:rPr>
      </w:pPr>
      <w:r>
        <w:rPr>
          <w:color w:val="000000"/>
          <w:sz w:val="24"/>
          <w:szCs w:val="24"/>
        </w:rPr>
        <w:t>Contudo estima-se reduzir os erros nos receituários, desacelerar o uso irracional e aproximar também os profissionais assegurando um tratamento medicamentoso mais efetivo e seguro (ANVISA, 2013). O farmacêutico é extremamente importante, pois é o responsável em orientar os usuários quanto à posologia correta dos medicamentos e tempo de tratamento. Com intuito de contribuir para a utilização adequada dos antimicrobianos e assim conter o avanço da resistência bacteriana (ANVISA, 2013).</w:t>
      </w:r>
    </w:p>
    <w:p w14:paraId="1BB292AC" w14:textId="0BD79B6A" w:rsidR="00580771" w:rsidRDefault="00000000" w:rsidP="009C4F58">
      <w:pPr>
        <w:pBdr>
          <w:top w:val="nil"/>
          <w:left w:val="nil"/>
          <w:bottom w:val="nil"/>
          <w:right w:val="nil"/>
          <w:between w:val="nil"/>
        </w:pBdr>
        <w:spacing w:before="1" w:line="360" w:lineRule="auto"/>
        <w:ind w:left="132" w:right="183" w:firstLine="566"/>
        <w:jc w:val="both"/>
        <w:rPr>
          <w:color w:val="000000"/>
          <w:sz w:val="24"/>
          <w:szCs w:val="24"/>
        </w:rPr>
      </w:pPr>
      <w:r>
        <w:rPr>
          <w:color w:val="000000"/>
          <w:sz w:val="24"/>
          <w:szCs w:val="24"/>
        </w:rPr>
        <w:t>Ainda segundo a RDC nº 20/2010, as farmácias são responsáveis por manter à disposição “das</w:t>
      </w:r>
      <w:r w:rsidR="009C4F58">
        <w:rPr>
          <w:color w:val="000000"/>
          <w:sz w:val="24"/>
          <w:szCs w:val="24"/>
        </w:rPr>
        <w:t xml:space="preserve"> </w:t>
      </w:r>
      <w:r>
        <w:rPr>
          <w:color w:val="000000"/>
          <w:sz w:val="24"/>
          <w:szCs w:val="24"/>
        </w:rPr>
        <w:t>autoridades sanitárias a documentação fiscal referente à compra, venda, transferência ou devolução das substâncias antimicrobianas bem como dos medicamentos que as contenham”. Também, toda a documentação referente à entrada, saída ou perda de qualquer tipo de antimicrobiano precisam ser armazenadas na empresa, e estar sempre à disposição das autoridades sanitárias pelo período de 5 anos (BRASIL, 2010).</w:t>
      </w:r>
    </w:p>
    <w:p w14:paraId="2CB19EDC" w14:textId="77777777" w:rsidR="00580771" w:rsidRDefault="00000000">
      <w:pPr>
        <w:pBdr>
          <w:top w:val="nil"/>
          <w:left w:val="nil"/>
          <w:bottom w:val="nil"/>
          <w:right w:val="nil"/>
          <w:between w:val="nil"/>
        </w:pBdr>
        <w:spacing w:before="11" w:line="360" w:lineRule="auto"/>
        <w:ind w:left="132" w:right="184" w:firstLine="566"/>
        <w:jc w:val="both"/>
        <w:rPr>
          <w:color w:val="000000"/>
          <w:sz w:val="24"/>
          <w:szCs w:val="24"/>
        </w:rPr>
      </w:pPr>
      <w:r>
        <w:rPr>
          <w:color w:val="000000"/>
          <w:sz w:val="24"/>
          <w:szCs w:val="24"/>
        </w:rPr>
        <w:t>Todas as farmácias devem ter a escrituração e adesão SNGPC. O descumprimento das regras constitui infração sanitária, sob a Lei nº 6.437, de 20 de agosto de 1977, que pode gerar advertência, multa, apreensão de produtos, inutilização de produtos, interdição de produtos, suspensão de vendas e/ou fabricação de produtos, cancelamento de registro de produto, interdição parcial ou total do estabelecimento, ou suspensão de propaganda e publicidade. Em casos de multa, esta pode atingir até setenta e cinco mil reais, em casos de infrações leves, e até duzentos mil reais em casos de infrações graves, e até um milhão e quinhentos mil reais em casos de infrações gravíssimas (BRASIL, 1977).</w:t>
      </w:r>
    </w:p>
    <w:p w14:paraId="3528379D" w14:textId="77777777" w:rsidR="00580771" w:rsidRDefault="00580771">
      <w:pPr>
        <w:pBdr>
          <w:top w:val="nil"/>
          <w:left w:val="nil"/>
          <w:bottom w:val="nil"/>
          <w:right w:val="nil"/>
          <w:between w:val="nil"/>
        </w:pBdr>
        <w:spacing w:before="6"/>
        <w:rPr>
          <w:color w:val="000000"/>
          <w:sz w:val="23"/>
          <w:szCs w:val="23"/>
        </w:rPr>
      </w:pPr>
    </w:p>
    <w:p w14:paraId="62EA45C5" w14:textId="77777777" w:rsidR="00580771" w:rsidRDefault="00000000">
      <w:pPr>
        <w:pStyle w:val="Ttulo1"/>
        <w:numPr>
          <w:ilvl w:val="1"/>
          <w:numId w:val="1"/>
        </w:numPr>
        <w:tabs>
          <w:tab w:val="left" w:pos="561"/>
        </w:tabs>
        <w:ind w:left="560" w:hanging="429"/>
      </w:pPr>
      <w:bookmarkStart w:id="13" w:name="_2s8eyo1" w:colFirst="0" w:colLast="0"/>
      <w:bookmarkEnd w:id="13"/>
      <w:r>
        <w:t>Sistema Nacional de Gerenciamento de Produtos Controlados (SGNPC)</w:t>
      </w:r>
    </w:p>
    <w:p w14:paraId="50837833" w14:textId="77777777" w:rsidR="00580771" w:rsidRDefault="00580771">
      <w:pPr>
        <w:pBdr>
          <w:top w:val="nil"/>
          <w:left w:val="nil"/>
          <w:bottom w:val="nil"/>
          <w:right w:val="nil"/>
          <w:between w:val="nil"/>
        </w:pBdr>
        <w:spacing w:before="8"/>
        <w:rPr>
          <w:b/>
          <w:color w:val="000000"/>
          <w:sz w:val="36"/>
          <w:szCs w:val="36"/>
        </w:rPr>
      </w:pPr>
    </w:p>
    <w:p w14:paraId="5EA70A00" w14:textId="77777777" w:rsidR="00580771" w:rsidRDefault="00000000">
      <w:pPr>
        <w:pBdr>
          <w:top w:val="nil"/>
          <w:left w:val="nil"/>
          <w:bottom w:val="nil"/>
          <w:right w:val="nil"/>
          <w:between w:val="nil"/>
        </w:pBdr>
        <w:spacing w:before="1" w:line="360" w:lineRule="auto"/>
        <w:ind w:left="132" w:right="184" w:firstLine="566"/>
        <w:jc w:val="both"/>
        <w:rPr>
          <w:color w:val="000000"/>
          <w:sz w:val="24"/>
          <w:szCs w:val="24"/>
        </w:rPr>
      </w:pPr>
      <w:r>
        <w:rPr>
          <w:color w:val="000000"/>
          <w:sz w:val="24"/>
          <w:szCs w:val="24"/>
        </w:rPr>
        <w:t xml:space="preserve">O SNGPC pertence à ANVISA, que é um órgão vinculado ao Ministério da Saúde. O SNGPC tem como objetivo controlar o uso indevido de substâncias de controle especial, tais como: psicotrópicos e os antimicrobianos, todos aqueles medicamentos sujeitos a controle especial. O controle é feito através de movimentações de entrada, por compra ou transferência ou podendo ser também pelas saídas, considerando venda, transferências e </w:t>
      </w:r>
      <w:r>
        <w:rPr>
          <w:color w:val="000000"/>
          <w:sz w:val="24"/>
          <w:szCs w:val="24"/>
        </w:rPr>
        <w:lastRenderedPageBreak/>
        <w:t>perdas (vencidos) (MINISTÉRIO DA SAÚDE, 1998).</w:t>
      </w:r>
    </w:p>
    <w:p w14:paraId="49379B29" w14:textId="77777777" w:rsidR="00580771" w:rsidRDefault="00000000">
      <w:pPr>
        <w:pBdr>
          <w:top w:val="nil"/>
          <w:left w:val="nil"/>
          <w:bottom w:val="nil"/>
          <w:right w:val="nil"/>
          <w:between w:val="nil"/>
        </w:pBdr>
        <w:spacing w:before="12" w:line="357" w:lineRule="auto"/>
        <w:ind w:left="132" w:right="186" w:firstLine="566"/>
        <w:jc w:val="both"/>
        <w:rPr>
          <w:color w:val="000000"/>
          <w:sz w:val="24"/>
          <w:szCs w:val="24"/>
        </w:rPr>
      </w:pPr>
      <w:r>
        <w:rPr>
          <w:color w:val="000000"/>
          <w:sz w:val="24"/>
          <w:szCs w:val="24"/>
        </w:rPr>
        <w:t>A partir do ano de 2007, o SGNPC substituiu de forma gradual, é um ambiente de recebimento de dados da Anvisa, a escrituração tradicional onde as informações ficavam presencialmente na empresa, e passou a se tornar obrigatoriamente eletrônica, com transmissão de dados através da Anvisa (ANVISA, 2022).</w:t>
      </w:r>
    </w:p>
    <w:p w14:paraId="754842B7" w14:textId="77777777" w:rsidR="00580771" w:rsidRDefault="00000000">
      <w:pPr>
        <w:pBdr>
          <w:top w:val="nil"/>
          <w:left w:val="nil"/>
          <w:bottom w:val="nil"/>
          <w:right w:val="nil"/>
          <w:between w:val="nil"/>
        </w:pBdr>
        <w:spacing w:before="4" w:line="360" w:lineRule="auto"/>
        <w:ind w:left="132" w:right="185" w:firstLine="566"/>
        <w:jc w:val="both"/>
        <w:rPr>
          <w:color w:val="000000"/>
          <w:sz w:val="24"/>
          <w:szCs w:val="24"/>
        </w:rPr>
      </w:pPr>
      <w:r>
        <w:rPr>
          <w:color w:val="000000"/>
          <w:sz w:val="24"/>
          <w:szCs w:val="24"/>
        </w:rPr>
        <w:t>Através das informações de compra e venda desse tipo de medicamento, ou seja, através do monitoramento dos hábitos de prescrição e consumo, o país passa a contribuir com ações de auxílio para a redução do uso de antimicrobianos, criadas pelo Sistema Nacional de Vigilância Sanitária (ANVISA,2022).</w:t>
      </w:r>
    </w:p>
    <w:p w14:paraId="7A919CF2" w14:textId="77777777" w:rsidR="009C4F58" w:rsidRDefault="00000000" w:rsidP="009C4F58">
      <w:pPr>
        <w:pBdr>
          <w:top w:val="nil"/>
          <w:left w:val="nil"/>
          <w:bottom w:val="nil"/>
          <w:right w:val="nil"/>
          <w:between w:val="nil"/>
        </w:pBdr>
        <w:spacing w:before="11" w:line="357" w:lineRule="auto"/>
        <w:ind w:left="132" w:right="185" w:firstLine="566"/>
        <w:jc w:val="both"/>
        <w:rPr>
          <w:color w:val="000000"/>
          <w:sz w:val="24"/>
          <w:szCs w:val="24"/>
        </w:rPr>
      </w:pPr>
      <w:r>
        <w:rPr>
          <w:color w:val="000000"/>
          <w:sz w:val="24"/>
          <w:szCs w:val="24"/>
        </w:rPr>
        <w:t>Contudo, o SNGPC tem como objetivos a geração de infomação atualizada sobre o uso e o comércio de medicamento de controle especial, o aperfeiçoamento da escrituração de comércios farmacêuticos, a dinamização de ações de fiscalização e controle da vigilância sanitária através de dados e informação, a permição da rastreabilidade de produtos controlados e o monitoramento constante (CONFAR, 2008).</w:t>
      </w:r>
    </w:p>
    <w:p w14:paraId="25D293A2" w14:textId="4FF4BA08" w:rsidR="00580771" w:rsidRDefault="00000000" w:rsidP="009C4F58">
      <w:pPr>
        <w:pBdr>
          <w:top w:val="nil"/>
          <w:left w:val="nil"/>
          <w:bottom w:val="nil"/>
          <w:right w:val="nil"/>
          <w:between w:val="nil"/>
        </w:pBdr>
        <w:spacing w:before="11" w:line="357" w:lineRule="auto"/>
        <w:ind w:left="132" w:right="185" w:firstLine="566"/>
        <w:jc w:val="both"/>
        <w:rPr>
          <w:color w:val="000000"/>
          <w:sz w:val="24"/>
          <w:szCs w:val="24"/>
        </w:rPr>
      </w:pPr>
      <w:r>
        <w:rPr>
          <w:color w:val="000000"/>
          <w:sz w:val="24"/>
          <w:szCs w:val="24"/>
        </w:rPr>
        <w:t>Dessa forma, a partir do lançamento do SNGPC, todas as empresas que trabalham neste setor foram obrigadas a ter um computador e conexão com internet para a transmissão dos dados. Como medida de segurança das informações, cada usuário precisa ter acesso com e- mail e senha para logar ao sistema da Anvisa (CONFAR, 2008). Por fim, as farmácias contam com o Conselho Federal de Farmácia para diminuir quaisquer dúvidas em relação ao cadastramento e operação do sistema (CONFAR, 2008).</w:t>
      </w:r>
    </w:p>
    <w:p w14:paraId="1A76726A" w14:textId="77777777" w:rsidR="00580771" w:rsidRDefault="00580771">
      <w:pPr>
        <w:pBdr>
          <w:top w:val="nil"/>
          <w:left w:val="nil"/>
          <w:bottom w:val="nil"/>
          <w:right w:val="nil"/>
          <w:between w:val="nil"/>
        </w:pBdr>
        <w:spacing w:before="9"/>
        <w:rPr>
          <w:color w:val="000000"/>
          <w:sz w:val="23"/>
          <w:szCs w:val="23"/>
        </w:rPr>
      </w:pPr>
    </w:p>
    <w:p w14:paraId="4D1007B3" w14:textId="77777777" w:rsidR="00580771" w:rsidRDefault="00000000">
      <w:pPr>
        <w:pStyle w:val="Ttulo1"/>
        <w:numPr>
          <w:ilvl w:val="1"/>
          <w:numId w:val="1"/>
        </w:numPr>
        <w:tabs>
          <w:tab w:val="left" w:pos="561"/>
        </w:tabs>
        <w:spacing w:before="1"/>
        <w:ind w:left="560" w:hanging="429"/>
      </w:pPr>
      <w:bookmarkStart w:id="14" w:name="_17dp8vu" w:colFirst="0" w:colLast="0"/>
      <w:bookmarkEnd w:id="14"/>
      <w:r>
        <w:t>Dose diária definida</w:t>
      </w:r>
    </w:p>
    <w:p w14:paraId="7B044AE5" w14:textId="77777777" w:rsidR="00580771" w:rsidRDefault="00580771">
      <w:pPr>
        <w:pBdr>
          <w:top w:val="nil"/>
          <w:left w:val="nil"/>
          <w:bottom w:val="nil"/>
          <w:right w:val="nil"/>
          <w:between w:val="nil"/>
        </w:pBdr>
        <w:spacing w:before="8"/>
        <w:rPr>
          <w:b/>
          <w:color w:val="000000"/>
          <w:sz w:val="26"/>
          <w:szCs w:val="26"/>
        </w:rPr>
      </w:pPr>
    </w:p>
    <w:p w14:paraId="6EBA3078" w14:textId="77777777" w:rsidR="00580771" w:rsidRDefault="00000000">
      <w:pPr>
        <w:pBdr>
          <w:top w:val="nil"/>
          <w:left w:val="nil"/>
          <w:bottom w:val="nil"/>
          <w:right w:val="nil"/>
          <w:between w:val="nil"/>
        </w:pBdr>
        <w:spacing w:line="360" w:lineRule="auto"/>
        <w:ind w:left="132" w:right="183" w:firstLine="566"/>
        <w:jc w:val="both"/>
        <w:rPr>
          <w:color w:val="000000"/>
          <w:sz w:val="24"/>
          <w:szCs w:val="24"/>
        </w:rPr>
      </w:pPr>
      <w:r>
        <w:rPr>
          <w:color w:val="000000"/>
          <w:sz w:val="24"/>
          <w:szCs w:val="24"/>
        </w:rPr>
        <w:t xml:space="preserve">A Dose Diária Definida (DDD) foi criada para medir o consumo de antimicrobianos em pacientes que precisam deste tipo de medicamento. Portanto, ela é utilizada mais para pacientes adultos, por apresentar “limitação quanto á população pediátrica. Os números ficam não interpretáveis, já que não existe uma DDD padrão em pediatria, pois as doses individuais variam de acordo com o peso da criança”. A DDD é a dose diária a de manutenção do antimicrobiano, apresentada em gramas, atualmente utilizada para um adulto de 70kg (FURTADO </w:t>
      </w:r>
      <w:r>
        <w:rPr>
          <w:i/>
          <w:color w:val="000000"/>
          <w:sz w:val="24"/>
          <w:szCs w:val="24"/>
        </w:rPr>
        <w:t>et al</w:t>
      </w:r>
      <w:r>
        <w:rPr>
          <w:color w:val="000000"/>
          <w:sz w:val="24"/>
          <w:szCs w:val="24"/>
        </w:rPr>
        <w:t>, 2016).</w:t>
      </w:r>
    </w:p>
    <w:p w14:paraId="77E26067" w14:textId="77777777" w:rsidR="00580771" w:rsidRDefault="00000000">
      <w:pPr>
        <w:pBdr>
          <w:top w:val="nil"/>
          <w:left w:val="nil"/>
          <w:bottom w:val="nil"/>
          <w:right w:val="nil"/>
          <w:between w:val="nil"/>
        </w:pBdr>
        <w:spacing w:before="101" w:line="360" w:lineRule="auto"/>
        <w:ind w:left="132" w:right="185" w:firstLine="566"/>
        <w:jc w:val="both"/>
        <w:rPr>
          <w:color w:val="000000"/>
          <w:sz w:val="24"/>
          <w:szCs w:val="24"/>
        </w:rPr>
      </w:pPr>
      <w:r>
        <w:rPr>
          <w:color w:val="000000"/>
          <w:sz w:val="24"/>
          <w:szCs w:val="24"/>
        </w:rPr>
        <w:t>A DDD é uma unidade de medida e não obrigatoriamente a dose diária prescrita ou recomendada. Assim, os dados apresentados em Dose Diária Definida, apenas dão uma aferição aproximada quanto à utilização de antimicrobianos, enquanto que a dose real depende do tipo de infecção e gravidade do paciente (ANVISA, 2017).</w:t>
      </w:r>
    </w:p>
    <w:p w14:paraId="42995684" w14:textId="77777777" w:rsidR="00580771" w:rsidRDefault="00000000">
      <w:pPr>
        <w:pBdr>
          <w:top w:val="nil"/>
          <w:left w:val="nil"/>
          <w:bottom w:val="nil"/>
          <w:right w:val="nil"/>
          <w:between w:val="nil"/>
        </w:pBdr>
        <w:spacing w:before="3" w:line="360" w:lineRule="auto"/>
        <w:ind w:left="132" w:right="184" w:firstLine="566"/>
        <w:jc w:val="both"/>
        <w:rPr>
          <w:color w:val="000000"/>
          <w:sz w:val="24"/>
          <w:szCs w:val="24"/>
        </w:rPr>
      </w:pPr>
      <w:r>
        <w:rPr>
          <w:color w:val="000000"/>
          <w:sz w:val="24"/>
          <w:szCs w:val="24"/>
        </w:rPr>
        <w:lastRenderedPageBreak/>
        <w:t>A Organização Mundial de Saúde recomenda que a DDD seja utilizada “apenas como unidade padronizada para a medida do consumo de medicamentos”. Em hospitais, a DDD facilita a obtenção de dados em relação ao consumo de medicação nesta categoria principalmente no momento atual em que o sistema de prescrição é informatizado. Portanto, a DDD tem sido muito utilizada como medida global para avaliar programas de gerenciamento de antimicrobianos (ANVISA, 2017).</w:t>
      </w:r>
    </w:p>
    <w:p w14:paraId="0F98CC9D" w14:textId="77777777" w:rsidR="00580771" w:rsidRDefault="00000000">
      <w:pPr>
        <w:pBdr>
          <w:top w:val="nil"/>
          <w:left w:val="nil"/>
          <w:bottom w:val="nil"/>
          <w:right w:val="nil"/>
          <w:between w:val="nil"/>
        </w:pBdr>
        <w:spacing w:line="270" w:lineRule="auto"/>
        <w:ind w:left="699"/>
        <w:jc w:val="both"/>
        <w:rPr>
          <w:color w:val="000000"/>
          <w:sz w:val="24"/>
          <w:szCs w:val="24"/>
        </w:rPr>
      </w:pPr>
      <w:r>
        <w:rPr>
          <w:color w:val="000000"/>
          <w:sz w:val="24"/>
          <w:szCs w:val="24"/>
        </w:rPr>
        <w:t>Para o cálculo da DDD, tem-se a fórmula:</w:t>
      </w:r>
    </w:p>
    <w:p w14:paraId="73EE6186" w14:textId="77777777" w:rsidR="00580771" w:rsidRDefault="00580771">
      <w:pPr>
        <w:pBdr>
          <w:top w:val="nil"/>
          <w:left w:val="nil"/>
          <w:bottom w:val="nil"/>
          <w:right w:val="nil"/>
          <w:between w:val="nil"/>
        </w:pBdr>
        <w:rPr>
          <w:color w:val="000000"/>
          <w:sz w:val="26"/>
          <w:szCs w:val="26"/>
        </w:rPr>
      </w:pPr>
    </w:p>
    <w:p w14:paraId="1B203E41" w14:textId="77777777" w:rsidR="00580771" w:rsidRDefault="00580771">
      <w:pPr>
        <w:pBdr>
          <w:top w:val="nil"/>
          <w:left w:val="nil"/>
          <w:bottom w:val="nil"/>
          <w:right w:val="nil"/>
          <w:between w:val="nil"/>
        </w:pBdr>
        <w:spacing w:before="5"/>
        <w:rPr>
          <w:color w:val="000000"/>
          <w:sz w:val="21"/>
          <w:szCs w:val="21"/>
        </w:rPr>
      </w:pPr>
    </w:p>
    <w:p w14:paraId="3F00FEBB" w14:textId="77777777" w:rsidR="00580771" w:rsidRDefault="00000000">
      <w:pPr>
        <w:pBdr>
          <w:top w:val="nil"/>
          <w:left w:val="nil"/>
          <w:bottom w:val="nil"/>
          <w:right w:val="nil"/>
          <w:between w:val="nil"/>
        </w:pBdr>
        <w:ind w:left="4290" w:right="3780"/>
        <w:jc w:val="center"/>
        <w:rPr>
          <w:color w:val="000000"/>
          <w:sz w:val="24"/>
          <w:szCs w:val="24"/>
        </w:rPr>
      </w:pPr>
      <w:r>
        <w:rPr>
          <w:color w:val="000000"/>
          <w:sz w:val="24"/>
          <w:szCs w:val="24"/>
        </w:rPr>
        <w:t>DDD =</w:t>
      </w:r>
      <w:r>
        <w:rPr>
          <w:color w:val="000000"/>
          <w:sz w:val="24"/>
          <w:szCs w:val="24"/>
          <w:u w:val="single"/>
        </w:rPr>
        <w:t>A/B X 1000</w:t>
      </w:r>
      <w:r>
        <w:rPr>
          <w:color w:val="000000"/>
          <w:sz w:val="24"/>
          <w:szCs w:val="24"/>
        </w:rPr>
        <w:t xml:space="preserve"> P</w:t>
      </w:r>
    </w:p>
    <w:p w14:paraId="243931D7" w14:textId="77777777" w:rsidR="00580771" w:rsidRDefault="00580771">
      <w:pPr>
        <w:pBdr>
          <w:top w:val="nil"/>
          <w:left w:val="nil"/>
          <w:bottom w:val="nil"/>
          <w:right w:val="nil"/>
          <w:between w:val="nil"/>
        </w:pBdr>
        <w:spacing w:before="6"/>
        <w:rPr>
          <w:color w:val="000000"/>
          <w:sz w:val="36"/>
          <w:szCs w:val="36"/>
        </w:rPr>
      </w:pPr>
    </w:p>
    <w:p w14:paraId="4139B9C8" w14:textId="77777777" w:rsidR="00580771" w:rsidRDefault="00000000">
      <w:pPr>
        <w:pBdr>
          <w:top w:val="nil"/>
          <w:left w:val="nil"/>
          <w:bottom w:val="nil"/>
          <w:right w:val="nil"/>
          <w:between w:val="nil"/>
        </w:pBdr>
        <w:spacing w:line="357" w:lineRule="auto"/>
        <w:ind w:left="132" w:right="187" w:firstLine="566"/>
        <w:jc w:val="both"/>
        <w:rPr>
          <w:color w:val="000000"/>
          <w:sz w:val="24"/>
          <w:szCs w:val="24"/>
        </w:rPr>
      </w:pPr>
      <w:r>
        <w:rPr>
          <w:color w:val="000000"/>
          <w:sz w:val="24"/>
          <w:szCs w:val="24"/>
        </w:rPr>
        <w:t>Onde A se refere ao total do antimicrobiano consumido em gramas (g), no período de tempo considerado, B= Dose diária padrão do antimicrobiano calculado em gramas para adultos de 70kg, sem insuficiência renal (definido pela OMS) P= Pacientes-dia, no período de tempo considerado.</w:t>
      </w:r>
    </w:p>
    <w:p w14:paraId="2DFE191D" w14:textId="6944469C" w:rsidR="00580771" w:rsidRDefault="00000000" w:rsidP="009C4F58">
      <w:pPr>
        <w:pBdr>
          <w:top w:val="nil"/>
          <w:left w:val="nil"/>
          <w:bottom w:val="nil"/>
          <w:right w:val="nil"/>
          <w:between w:val="nil"/>
        </w:pBdr>
        <w:spacing w:line="360" w:lineRule="auto"/>
        <w:ind w:left="132" w:right="188" w:firstLine="566"/>
        <w:jc w:val="both"/>
        <w:rPr>
          <w:color w:val="000000"/>
          <w:sz w:val="24"/>
          <w:szCs w:val="24"/>
        </w:rPr>
      </w:pPr>
      <w:r>
        <w:rPr>
          <w:color w:val="000000"/>
          <w:sz w:val="24"/>
          <w:szCs w:val="24"/>
        </w:rPr>
        <w:t>Existem outras medidas de gerenciamento do uso de antimicrobianos, que são Dias de Terapia (DOT) e Duração da Terapia (LOT). O modelo DOT, equivale ao número de dias que o paciente recebe um agente antimicrobiano, independente da dose. Assim, qualquer dose de antimicrobiano</w:t>
      </w:r>
      <w:r w:rsidR="009C4F58">
        <w:rPr>
          <w:color w:val="000000"/>
          <w:sz w:val="24"/>
          <w:szCs w:val="24"/>
        </w:rPr>
        <w:t xml:space="preserve"> </w:t>
      </w:r>
      <w:r>
        <w:rPr>
          <w:color w:val="000000"/>
          <w:sz w:val="24"/>
          <w:szCs w:val="24"/>
        </w:rPr>
        <w:t>administrada durante 1 dia (24 horas) representa 1 DOT. Portanto, pode ser calculada por meio de fórmula.</w:t>
      </w:r>
    </w:p>
    <w:p w14:paraId="081641C2" w14:textId="77777777" w:rsidR="00580771" w:rsidRDefault="00580771">
      <w:pPr>
        <w:pBdr>
          <w:top w:val="nil"/>
          <w:left w:val="nil"/>
          <w:bottom w:val="nil"/>
          <w:right w:val="nil"/>
          <w:between w:val="nil"/>
        </w:pBdr>
        <w:spacing w:before="10"/>
        <w:rPr>
          <w:color w:val="000000"/>
          <w:sz w:val="34"/>
          <w:szCs w:val="34"/>
        </w:rPr>
      </w:pPr>
    </w:p>
    <w:p w14:paraId="58E5693F" w14:textId="77777777" w:rsidR="00580771" w:rsidRDefault="00000000">
      <w:pPr>
        <w:pBdr>
          <w:top w:val="nil"/>
          <w:left w:val="nil"/>
          <w:bottom w:val="nil"/>
          <w:right w:val="nil"/>
          <w:between w:val="nil"/>
        </w:pBdr>
        <w:ind w:left="849" w:right="336"/>
        <w:jc w:val="center"/>
        <w:rPr>
          <w:color w:val="000000"/>
          <w:sz w:val="24"/>
          <w:szCs w:val="24"/>
        </w:rPr>
      </w:pPr>
      <w:r>
        <w:rPr>
          <w:color w:val="000000"/>
          <w:sz w:val="24"/>
          <w:szCs w:val="24"/>
        </w:rPr>
        <w:t xml:space="preserve">DOT = </w:t>
      </w:r>
      <w:r>
        <w:rPr>
          <w:color w:val="000000"/>
          <w:sz w:val="24"/>
          <w:szCs w:val="24"/>
          <w:u w:val="single"/>
        </w:rPr>
        <w:t>número total (somatória) de dias de uso de cada antimicrobiano</w:t>
      </w:r>
      <w:r>
        <w:rPr>
          <w:color w:val="000000"/>
          <w:sz w:val="24"/>
          <w:szCs w:val="24"/>
        </w:rPr>
        <w:t xml:space="preserve"> x1000Total de</w:t>
      </w:r>
    </w:p>
    <w:p w14:paraId="74037172" w14:textId="77777777" w:rsidR="00580771" w:rsidRDefault="00000000">
      <w:pPr>
        <w:pBdr>
          <w:top w:val="nil"/>
          <w:left w:val="nil"/>
          <w:bottom w:val="nil"/>
          <w:right w:val="nil"/>
          <w:between w:val="nil"/>
        </w:pBdr>
        <w:spacing w:before="141"/>
        <w:ind w:left="283" w:right="336"/>
        <w:jc w:val="center"/>
        <w:rPr>
          <w:color w:val="000000"/>
          <w:sz w:val="24"/>
          <w:szCs w:val="24"/>
        </w:rPr>
      </w:pPr>
      <w:r>
        <w:rPr>
          <w:color w:val="000000"/>
          <w:sz w:val="24"/>
          <w:szCs w:val="24"/>
        </w:rPr>
        <w:t>pacientes – dia</w:t>
      </w:r>
    </w:p>
    <w:p w14:paraId="43242145" w14:textId="77777777" w:rsidR="00580771" w:rsidRDefault="00580771">
      <w:pPr>
        <w:pBdr>
          <w:top w:val="nil"/>
          <w:left w:val="nil"/>
          <w:bottom w:val="nil"/>
          <w:right w:val="nil"/>
          <w:between w:val="nil"/>
        </w:pBdr>
        <w:rPr>
          <w:color w:val="000000"/>
          <w:sz w:val="26"/>
          <w:szCs w:val="26"/>
        </w:rPr>
      </w:pPr>
    </w:p>
    <w:p w14:paraId="5C1D1B79" w14:textId="77777777" w:rsidR="00580771" w:rsidRDefault="00000000">
      <w:pPr>
        <w:pBdr>
          <w:top w:val="nil"/>
          <w:left w:val="nil"/>
          <w:bottom w:val="nil"/>
          <w:right w:val="nil"/>
          <w:between w:val="nil"/>
        </w:pBdr>
        <w:spacing w:before="179" w:line="360" w:lineRule="auto"/>
        <w:ind w:left="132" w:right="187" w:firstLine="566"/>
        <w:jc w:val="both"/>
        <w:rPr>
          <w:color w:val="000000"/>
          <w:sz w:val="24"/>
          <w:szCs w:val="24"/>
        </w:rPr>
      </w:pPr>
      <w:r>
        <w:rPr>
          <w:color w:val="000000"/>
          <w:sz w:val="24"/>
          <w:szCs w:val="24"/>
        </w:rPr>
        <w:t>A DOT fornece maior precisão em relação ao tratamento quando comparado com a DDD. A LOT, equivale ao número de dias que o paciente recebe a medicação, independentemente do número de antimicrobianos. Assim, a LOT é menor ou igual a DOT, sendo que cada antimicrobiano recebido comporta a sua própria DOT. Portanto, pode ser calculada através de fórmula.</w:t>
      </w:r>
    </w:p>
    <w:p w14:paraId="63B3CEC4" w14:textId="77777777" w:rsidR="00580771" w:rsidRDefault="00580771">
      <w:pPr>
        <w:pBdr>
          <w:top w:val="nil"/>
          <w:left w:val="nil"/>
          <w:bottom w:val="nil"/>
          <w:right w:val="nil"/>
          <w:between w:val="nil"/>
        </w:pBdr>
        <w:rPr>
          <w:color w:val="000000"/>
          <w:sz w:val="26"/>
          <w:szCs w:val="26"/>
        </w:rPr>
      </w:pPr>
    </w:p>
    <w:p w14:paraId="04101EEE" w14:textId="77777777" w:rsidR="00580771" w:rsidRDefault="00580771">
      <w:pPr>
        <w:pBdr>
          <w:top w:val="nil"/>
          <w:left w:val="nil"/>
          <w:bottom w:val="nil"/>
          <w:right w:val="nil"/>
          <w:between w:val="nil"/>
        </w:pBdr>
        <w:spacing w:before="10"/>
        <w:rPr>
          <w:color w:val="000000"/>
        </w:rPr>
      </w:pPr>
    </w:p>
    <w:p w14:paraId="797F4F3F" w14:textId="77777777" w:rsidR="00580771" w:rsidRDefault="00000000">
      <w:pPr>
        <w:pBdr>
          <w:top w:val="nil"/>
          <w:left w:val="nil"/>
          <w:bottom w:val="nil"/>
          <w:right w:val="nil"/>
          <w:between w:val="nil"/>
        </w:pBdr>
        <w:ind w:left="849" w:right="336"/>
        <w:jc w:val="center"/>
        <w:rPr>
          <w:color w:val="000000"/>
          <w:sz w:val="24"/>
          <w:szCs w:val="24"/>
        </w:rPr>
      </w:pPr>
      <w:r>
        <w:rPr>
          <w:color w:val="000000"/>
          <w:sz w:val="24"/>
          <w:szCs w:val="24"/>
        </w:rPr>
        <w:t>LOT = N</w:t>
      </w:r>
      <w:r>
        <w:rPr>
          <w:color w:val="000000"/>
          <w:sz w:val="24"/>
          <w:szCs w:val="24"/>
          <w:u w:val="single"/>
        </w:rPr>
        <w:t>úmero total (somatória) de dias de uso de todos os antimicrobianos juntos</w:t>
      </w:r>
      <w:r>
        <w:rPr>
          <w:color w:val="000000"/>
          <w:sz w:val="24"/>
          <w:szCs w:val="24"/>
        </w:rPr>
        <w:t xml:space="preserve"> X 1000</w:t>
      </w:r>
    </w:p>
    <w:p w14:paraId="24102C55" w14:textId="77777777" w:rsidR="00580771" w:rsidRDefault="00000000">
      <w:pPr>
        <w:pBdr>
          <w:top w:val="nil"/>
          <w:left w:val="nil"/>
          <w:bottom w:val="nil"/>
          <w:right w:val="nil"/>
          <w:between w:val="nil"/>
        </w:pBdr>
        <w:spacing w:before="137"/>
        <w:ind w:left="279" w:right="336"/>
        <w:jc w:val="center"/>
        <w:rPr>
          <w:color w:val="000000"/>
          <w:sz w:val="24"/>
          <w:szCs w:val="24"/>
        </w:rPr>
      </w:pPr>
      <w:r>
        <w:rPr>
          <w:color w:val="000000"/>
          <w:sz w:val="24"/>
          <w:szCs w:val="24"/>
        </w:rPr>
        <w:t>Total de pacientes - dia</w:t>
      </w:r>
    </w:p>
    <w:p w14:paraId="1B8189E1" w14:textId="77777777" w:rsidR="00580771" w:rsidRDefault="00580771">
      <w:pPr>
        <w:pBdr>
          <w:top w:val="nil"/>
          <w:left w:val="nil"/>
          <w:bottom w:val="nil"/>
          <w:right w:val="nil"/>
          <w:between w:val="nil"/>
        </w:pBdr>
        <w:rPr>
          <w:color w:val="000000"/>
          <w:sz w:val="26"/>
          <w:szCs w:val="26"/>
        </w:rPr>
      </w:pPr>
    </w:p>
    <w:p w14:paraId="53933DC6" w14:textId="77777777" w:rsidR="00580771" w:rsidRDefault="00580771">
      <w:pPr>
        <w:pBdr>
          <w:top w:val="nil"/>
          <w:left w:val="nil"/>
          <w:bottom w:val="nil"/>
          <w:right w:val="nil"/>
          <w:between w:val="nil"/>
        </w:pBdr>
        <w:spacing w:before="7"/>
        <w:rPr>
          <w:color w:val="000000"/>
          <w:sz w:val="21"/>
          <w:szCs w:val="21"/>
        </w:rPr>
      </w:pPr>
    </w:p>
    <w:p w14:paraId="52B5C83E" w14:textId="77777777" w:rsidR="00580771" w:rsidRDefault="00000000">
      <w:pPr>
        <w:pBdr>
          <w:top w:val="nil"/>
          <w:left w:val="nil"/>
          <w:bottom w:val="nil"/>
          <w:right w:val="nil"/>
          <w:between w:val="nil"/>
        </w:pBdr>
        <w:ind w:left="699"/>
        <w:jc w:val="both"/>
        <w:rPr>
          <w:color w:val="000000"/>
          <w:sz w:val="24"/>
          <w:szCs w:val="24"/>
        </w:rPr>
      </w:pPr>
      <w:r>
        <w:rPr>
          <w:color w:val="000000"/>
          <w:sz w:val="24"/>
          <w:szCs w:val="24"/>
        </w:rPr>
        <w:t>A LOT oferece uma avaliação mais precisa da duração da terapia antibacteriana.</w:t>
      </w:r>
    </w:p>
    <w:p w14:paraId="22CFE145" w14:textId="77777777" w:rsidR="00580771" w:rsidRDefault="00580771">
      <w:pPr>
        <w:pBdr>
          <w:top w:val="nil"/>
          <w:left w:val="nil"/>
          <w:bottom w:val="nil"/>
          <w:right w:val="nil"/>
          <w:between w:val="nil"/>
        </w:pBdr>
        <w:rPr>
          <w:color w:val="000000"/>
          <w:sz w:val="26"/>
          <w:szCs w:val="26"/>
        </w:rPr>
      </w:pPr>
    </w:p>
    <w:p w14:paraId="1C01D961" w14:textId="77777777" w:rsidR="00580771" w:rsidRDefault="00000000">
      <w:pPr>
        <w:pStyle w:val="Ttulo1"/>
        <w:spacing w:before="207"/>
        <w:ind w:left="368"/>
      </w:pPr>
      <w:bookmarkStart w:id="15" w:name="_3rdcrjn" w:colFirst="0" w:colLast="0"/>
      <w:bookmarkEnd w:id="15"/>
      <w:r>
        <w:t>3.7 Classificação ATC</w:t>
      </w:r>
    </w:p>
    <w:p w14:paraId="0DFD1264" w14:textId="77777777" w:rsidR="00580771" w:rsidRDefault="00580771">
      <w:pPr>
        <w:pBdr>
          <w:top w:val="nil"/>
          <w:left w:val="nil"/>
          <w:bottom w:val="nil"/>
          <w:right w:val="nil"/>
          <w:between w:val="nil"/>
        </w:pBdr>
        <w:spacing w:before="3"/>
        <w:rPr>
          <w:b/>
          <w:color w:val="000000"/>
          <w:sz w:val="24"/>
          <w:szCs w:val="24"/>
        </w:rPr>
      </w:pPr>
    </w:p>
    <w:p w14:paraId="40B749FD" w14:textId="77777777" w:rsidR="00580771" w:rsidRDefault="00000000">
      <w:pPr>
        <w:pBdr>
          <w:top w:val="nil"/>
          <w:left w:val="nil"/>
          <w:bottom w:val="nil"/>
          <w:right w:val="nil"/>
          <w:between w:val="nil"/>
        </w:pBdr>
        <w:spacing w:line="360" w:lineRule="auto"/>
        <w:ind w:left="132" w:right="182" w:firstLine="566"/>
        <w:jc w:val="both"/>
        <w:rPr>
          <w:color w:val="000000"/>
          <w:sz w:val="24"/>
          <w:szCs w:val="24"/>
        </w:rPr>
      </w:pPr>
      <w:r>
        <w:rPr>
          <w:color w:val="000000"/>
          <w:sz w:val="24"/>
          <w:szCs w:val="24"/>
        </w:rPr>
        <w:t>ATC ou Anatomical Therapeutic Chemical Code é uma classificação de medicamentos organizada e mantida pela Organização Mundial de Saúde, a qual classifica os medicamentos em diferentes grupos de acordo com seus locais de ação e suas características químicas. Os grupos principais da classicação ATC são: A Aparelho digestivo e metabolismo; B Sangue e órgãos hematopoiéticos; C Aparelho cardiovascular; D Medicamentos dermatológicos; G Aparelho geniturinário e hormônios sexuais; H  Preparações hormonais sistêmicas, excluindo hormônios sexuais e insulinas; J Anti-infecciosos gerais para uso sistêmico; L Agentes antineoplásicos e imunomoduladores; M Sistema músculo-esquelético; N Sistema nervoso; P Produtos antiparasitários, inseticidas e repelentes; Q Uso veterinário R Aparelho respiratório; S Órgãos dos sentidos; V Vários. Contudo, existem subdivisões destes grupos de acordo com o código da substância em ação no medicamentos.</w:t>
      </w:r>
    </w:p>
    <w:p w14:paraId="529E4993" w14:textId="77777777" w:rsidR="00580771" w:rsidRDefault="00000000">
      <w:pPr>
        <w:pBdr>
          <w:top w:val="nil"/>
          <w:left w:val="nil"/>
          <w:bottom w:val="nil"/>
          <w:right w:val="nil"/>
          <w:between w:val="nil"/>
        </w:pBdr>
        <w:spacing w:before="2" w:line="360" w:lineRule="auto"/>
        <w:ind w:left="132" w:right="183" w:firstLine="566"/>
        <w:jc w:val="both"/>
        <w:rPr>
          <w:color w:val="000000"/>
          <w:sz w:val="24"/>
          <w:szCs w:val="24"/>
        </w:rPr>
      </w:pPr>
      <w:r>
        <w:rPr>
          <w:color w:val="000000"/>
          <w:sz w:val="24"/>
          <w:szCs w:val="24"/>
        </w:rPr>
        <w:t>Portanto, na classificação ATC, os medicamentos são organizados de acordo com o seu uso terapêutico mais importante, e recebe um código único para cada preparação terapêutica. Um mesmo medicamento pode ser usado para mais de uma indicação com mesmo nível de importância, contudo, recebe um código para esta identificação.</w:t>
      </w:r>
    </w:p>
    <w:p w14:paraId="5417F86C" w14:textId="38D87053" w:rsidR="00580771" w:rsidRDefault="00000000" w:rsidP="009C4F58">
      <w:pPr>
        <w:pBdr>
          <w:top w:val="nil"/>
          <w:left w:val="nil"/>
          <w:bottom w:val="nil"/>
          <w:right w:val="nil"/>
          <w:between w:val="nil"/>
        </w:pBdr>
        <w:spacing w:before="2" w:line="360" w:lineRule="auto"/>
        <w:ind w:left="132" w:right="183" w:firstLine="566"/>
        <w:jc w:val="both"/>
        <w:rPr>
          <w:color w:val="000000"/>
          <w:sz w:val="24"/>
          <w:szCs w:val="24"/>
        </w:rPr>
      </w:pPr>
      <w:r>
        <w:rPr>
          <w:color w:val="000000"/>
          <w:sz w:val="24"/>
          <w:szCs w:val="24"/>
        </w:rPr>
        <w:t>Vale destacar que na Classificação ATC, um mesmo medicamento pode ter mais de um código,</w:t>
      </w:r>
      <w:r w:rsidR="009C4F58">
        <w:rPr>
          <w:color w:val="000000"/>
          <w:sz w:val="24"/>
          <w:szCs w:val="24"/>
        </w:rPr>
        <w:t xml:space="preserve"> </w:t>
      </w:r>
      <w:r>
        <w:rPr>
          <w:color w:val="000000"/>
          <w:sz w:val="24"/>
          <w:szCs w:val="24"/>
        </w:rPr>
        <w:t>quando apresenta uma ou mais formulação de uso tearapeutico diferente. Portanto, a classficação de medicamentos simples, ou não associados, se define da seguinte forma: 1 – Medicamentos contendo um componente ativo (incluindo misturas esteroisoméricas); 2 - medicamentos contendo substâncias auxiliares planejadas para redução da dor no local da injeção; redução do desconforto gastrintestinal associado ao componente ativo; modificar efeitos adversos do medicamento; amentar a estabilidade do medicamento; 3 – medicamentos contendo vitaminas e tônicos adicionados ao componente ativo principal são usualmente considerados como medicamentos não associados.</w:t>
      </w:r>
    </w:p>
    <w:p w14:paraId="36A21995" w14:textId="77777777" w:rsidR="00580771" w:rsidRDefault="00000000">
      <w:pPr>
        <w:pBdr>
          <w:top w:val="nil"/>
          <w:left w:val="nil"/>
          <w:bottom w:val="nil"/>
          <w:right w:val="nil"/>
          <w:between w:val="nil"/>
        </w:pBdr>
        <w:spacing w:before="1" w:line="360" w:lineRule="auto"/>
        <w:ind w:left="132" w:right="189" w:firstLine="566"/>
        <w:jc w:val="both"/>
        <w:rPr>
          <w:color w:val="000000"/>
          <w:sz w:val="24"/>
          <w:szCs w:val="24"/>
        </w:rPr>
      </w:pPr>
      <w:r>
        <w:rPr>
          <w:color w:val="000000"/>
          <w:sz w:val="24"/>
          <w:szCs w:val="24"/>
        </w:rPr>
        <w:t>Em seguida, tem-se a classificação de medicamentos associados que são os medicamentos que contém dois ou mais componentes ativos. Eles são classificados a partir de dois princípios básicos: 1</w:t>
      </w:r>
    </w:p>
    <w:p w14:paraId="03BC3483" w14:textId="77777777" w:rsidR="00580771" w:rsidRDefault="00000000">
      <w:pPr>
        <w:pBdr>
          <w:top w:val="nil"/>
          <w:left w:val="nil"/>
          <w:bottom w:val="nil"/>
          <w:right w:val="nil"/>
          <w:between w:val="nil"/>
        </w:pBdr>
        <w:spacing w:before="1" w:line="360" w:lineRule="auto"/>
        <w:ind w:left="132" w:right="187"/>
        <w:jc w:val="both"/>
        <w:rPr>
          <w:color w:val="000000"/>
          <w:sz w:val="24"/>
          <w:szCs w:val="24"/>
        </w:rPr>
      </w:pPr>
      <w:r>
        <w:rPr>
          <w:color w:val="000000"/>
          <w:sz w:val="24"/>
          <w:szCs w:val="24"/>
        </w:rPr>
        <w:t xml:space="preserve">– dois ou mais componentes ativos não pertencentes aos mesmos grupos terapêuticos são classificados através do uso da série 50 P. Exemplo: N02B A01 Ácido acetilsalicílico (não </w:t>
      </w:r>
      <w:r>
        <w:rPr>
          <w:color w:val="000000"/>
          <w:sz w:val="24"/>
          <w:szCs w:val="24"/>
        </w:rPr>
        <w:lastRenderedPageBreak/>
        <w:t>associado) e N02B A51 Ácido acetilsalicílico, associações, excluindo psicolépticos; 2 - Medicamentos contendo dois ou mais componentes ativos pertences ao mesmo grupo terapèutico são classificados usando os códigos 20 e 30 do 5º nível P. Exemplo: J01CA02 Pivampicilina, J01CA08 Pivmecilinam e J01VA20 Combinações. Contudo, existem algumas exceções a estas regras principais, onde diversos medicamentos estão sob os códigos, 10, 20, 30 e 40 do 5º nivel.</w:t>
      </w:r>
    </w:p>
    <w:p w14:paraId="66372EB9" w14:textId="77777777" w:rsidR="00580771" w:rsidRDefault="00000000">
      <w:pPr>
        <w:pBdr>
          <w:top w:val="nil"/>
          <w:left w:val="nil"/>
          <w:bottom w:val="nil"/>
          <w:right w:val="nil"/>
          <w:between w:val="nil"/>
        </w:pBdr>
        <w:spacing w:before="1" w:line="360" w:lineRule="auto"/>
        <w:ind w:left="132" w:right="187" w:firstLine="566"/>
        <w:jc w:val="both"/>
        <w:rPr>
          <w:color w:val="000000"/>
          <w:sz w:val="24"/>
          <w:szCs w:val="24"/>
        </w:rPr>
      </w:pPr>
      <w:r>
        <w:rPr>
          <w:color w:val="000000"/>
          <w:sz w:val="24"/>
          <w:szCs w:val="24"/>
        </w:rPr>
        <w:t>A Classificação de novos Fármacos na ATC, são definidos pelo Who – Collaborating Centre for Drug Statistics Methodology, o qual dá prioridade para medicamentos não associados e somente a um alcance limitado. Os pedidos para classificação de novos fármacos, precisam ser endereçados ao Who, e precisam apresentar algumas informações básicas, como seu uso terapêutico, indicação principal e estrutura química.</w:t>
      </w:r>
    </w:p>
    <w:p w14:paraId="6E0864B1" w14:textId="77777777" w:rsidR="00580771" w:rsidRDefault="00000000">
      <w:pPr>
        <w:pBdr>
          <w:top w:val="nil"/>
          <w:left w:val="nil"/>
          <w:bottom w:val="nil"/>
          <w:right w:val="nil"/>
          <w:between w:val="nil"/>
        </w:pBdr>
        <w:spacing w:before="2" w:line="360" w:lineRule="auto"/>
        <w:ind w:left="132" w:right="185" w:firstLine="566"/>
        <w:jc w:val="both"/>
        <w:rPr>
          <w:color w:val="000000"/>
          <w:sz w:val="24"/>
          <w:szCs w:val="24"/>
        </w:rPr>
        <w:sectPr w:rsidR="00580771" w:rsidSect="00862709">
          <w:pgSz w:w="11940" w:h="16860"/>
          <w:pgMar w:top="1701" w:right="1134" w:bottom="1134" w:left="1701" w:header="725" w:footer="0" w:gutter="0"/>
          <w:cols w:space="720"/>
        </w:sectPr>
      </w:pPr>
      <w:r>
        <w:rPr>
          <w:color w:val="000000"/>
          <w:sz w:val="24"/>
          <w:szCs w:val="24"/>
        </w:rPr>
        <w:t>Anualmente, o Who prepara dois índices ATC listando os códigos establecidos e indexatamente em ordem alfabética dos títulos ATC do 5º nível, ou seja, dos nomes genéricos dos fármacos. Portanto, os dados são computadorizados e atualizados continuamente para que as informações sejam objetivas e de confiabilidade.</w:t>
      </w:r>
    </w:p>
    <w:p w14:paraId="07B66507" w14:textId="77777777" w:rsidR="00580771" w:rsidRDefault="00000000">
      <w:pPr>
        <w:pStyle w:val="Ttulo1"/>
        <w:numPr>
          <w:ilvl w:val="0"/>
          <w:numId w:val="1"/>
        </w:numPr>
        <w:tabs>
          <w:tab w:val="left" w:pos="417"/>
        </w:tabs>
        <w:spacing w:before="90"/>
        <w:ind w:hanging="285"/>
      </w:pPr>
      <w:bookmarkStart w:id="16" w:name="_26in1rg" w:colFirst="0" w:colLast="0"/>
      <w:bookmarkEnd w:id="16"/>
      <w:r>
        <w:lastRenderedPageBreak/>
        <w:t>MATERIAIS E MÉTODOS</w:t>
      </w:r>
    </w:p>
    <w:p w14:paraId="7B4E8386" w14:textId="77777777" w:rsidR="00580771" w:rsidRDefault="00580771">
      <w:pPr>
        <w:pBdr>
          <w:top w:val="nil"/>
          <w:left w:val="nil"/>
          <w:bottom w:val="nil"/>
          <w:right w:val="nil"/>
          <w:between w:val="nil"/>
        </w:pBdr>
        <w:spacing w:before="6"/>
        <w:rPr>
          <w:b/>
          <w:color w:val="000000"/>
          <w:sz w:val="33"/>
          <w:szCs w:val="33"/>
        </w:rPr>
      </w:pPr>
    </w:p>
    <w:p w14:paraId="0E189E8C" w14:textId="77777777" w:rsidR="00580771" w:rsidRDefault="00000000">
      <w:pPr>
        <w:pStyle w:val="Ttulo1"/>
        <w:numPr>
          <w:ilvl w:val="1"/>
          <w:numId w:val="1"/>
        </w:numPr>
        <w:tabs>
          <w:tab w:val="left" w:pos="417"/>
        </w:tabs>
        <w:spacing w:before="1"/>
        <w:ind w:left="416" w:hanging="285"/>
      </w:pPr>
      <w:bookmarkStart w:id="17" w:name="_lnxbz9" w:colFirst="0" w:colLast="0"/>
      <w:bookmarkEnd w:id="17"/>
      <w:r>
        <w:t>Desenho do estudo e amostra</w:t>
      </w:r>
    </w:p>
    <w:p w14:paraId="618725DE" w14:textId="77777777" w:rsidR="00580771" w:rsidRDefault="00580771">
      <w:pPr>
        <w:pBdr>
          <w:top w:val="nil"/>
          <w:left w:val="nil"/>
          <w:bottom w:val="nil"/>
          <w:right w:val="nil"/>
          <w:between w:val="nil"/>
        </w:pBdr>
        <w:spacing w:before="3"/>
        <w:rPr>
          <w:b/>
          <w:color w:val="000000"/>
          <w:sz w:val="27"/>
          <w:szCs w:val="27"/>
        </w:rPr>
      </w:pPr>
    </w:p>
    <w:p w14:paraId="18C49AA8" w14:textId="77777777" w:rsidR="00580771" w:rsidRDefault="00000000">
      <w:pPr>
        <w:pBdr>
          <w:top w:val="nil"/>
          <w:left w:val="nil"/>
          <w:bottom w:val="nil"/>
          <w:right w:val="nil"/>
          <w:between w:val="nil"/>
        </w:pBdr>
        <w:spacing w:before="1" w:line="360" w:lineRule="auto"/>
        <w:ind w:left="132" w:right="184" w:firstLine="566"/>
        <w:jc w:val="both"/>
        <w:rPr>
          <w:color w:val="000000"/>
          <w:sz w:val="24"/>
          <w:szCs w:val="24"/>
        </w:rPr>
      </w:pPr>
      <w:r>
        <w:rPr>
          <w:color w:val="000000"/>
          <w:sz w:val="24"/>
          <w:szCs w:val="24"/>
        </w:rPr>
        <w:t>Foi realizado um estudo ecológico, que segundo Costa (2004), é o estudo onde os “dados referem-se a grupos de pessoas e não a indivíduos”. Portanto, neste estudo foram utilizados dados secundários referentes às vendas de medicamentos controlados e antimicrobianos industrializados sujeitos à escrituração no SNGPC no estado do Rio Grande do Sul de 2020 a 2021.</w:t>
      </w:r>
    </w:p>
    <w:p w14:paraId="496DCCD0" w14:textId="77777777" w:rsidR="00580771" w:rsidRDefault="00000000">
      <w:pPr>
        <w:pBdr>
          <w:top w:val="nil"/>
          <w:left w:val="nil"/>
          <w:bottom w:val="nil"/>
          <w:right w:val="nil"/>
          <w:between w:val="nil"/>
        </w:pBdr>
        <w:spacing w:before="12" w:line="357" w:lineRule="auto"/>
        <w:ind w:left="132" w:right="186" w:firstLine="566"/>
        <w:jc w:val="both"/>
        <w:rPr>
          <w:color w:val="000000"/>
          <w:sz w:val="24"/>
          <w:szCs w:val="24"/>
        </w:rPr>
      </w:pPr>
      <w:r>
        <w:rPr>
          <w:color w:val="000000"/>
          <w:sz w:val="24"/>
          <w:szCs w:val="24"/>
        </w:rPr>
        <w:t>Foi utilizada a base de dados abertos do SNGPC, de responsabilidade da Agência Nacional de Vigilância Sanitária (ANVISA) e disponível em acesso aberto desde 2020, contendo registros de vendas a partir de 2020.</w:t>
      </w:r>
    </w:p>
    <w:p w14:paraId="145720BB" w14:textId="77777777" w:rsidR="00580771" w:rsidRDefault="00580771">
      <w:pPr>
        <w:pBdr>
          <w:top w:val="nil"/>
          <w:left w:val="nil"/>
          <w:bottom w:val="nil"/>
          <w:right w:val="nil"/>
          <w:between w:val="nil"/>
        </w:pBdr>
        <w:spacing w:before="1" w:line="360" w:lineRule="auto"/>
        <w:rPr>
          <w:color w:val="000000"/>
          <w:sz w:val="36"/>
          <w:szCs w:val="36"/>
        </w:rPr>
        <w:pPrChange w:id="18" w:author="Ana Paula Helfer Schneider" w:date="2022-11-03T14:33:00Z">
          <w:pPr>
            <w:pBdr>
              <w:top w:val="nil"/>
              <w:left w:val="nil"/>
              <w:bottom w:val="nil"/>
              <w:right w:val="nil"/>
              <w:between w:val="nil"/>
            </w:pBdr>
            <w:spacing w:before="1"/>
          </w:pPr>
        </w:pPrChange>
      </w:pPr>
    </w:p>
    <w:p w14:paraId="47624CC2" w14:textId="77777777" w:rsidR="00580771" w:rsidRDefault="00000000">
      <w:pPr>
        <w:pStyle w:val="Ttulo1"/>
        <w:numPr>
          <w:ilvl w:val="1"/>
          <w:numId w:val="1"/>
        </w:numPr>
        <w:tabs>
          <w:tab w:val="left" w:pos="417"/>
        </w:tabs>
        <w:spacing w:before="1" w:line="360" w:lineRule="auto"/>
        <w:ind w:left="416" w:hanging="285"/>
        <w:rPr>
          <w:ins w:id="19" w:author="Ana Paula Helfer Schneider" w:date="2022-11-03T14:32:00Z"/>
        </w:rPr>
        <w:pPrChange w:id="20" w:author="Ana Paula Helfer Schneider" w:date="2022-11-03T14:33:00Z">
          <w:pPr>
            <w:pStyle w:val="Ttulo1"/>
            <w:numPr>
              <w:ilvl w:val="1"/>
              <w:numId w:val="1"/>
            </w:numPr>
            <w:tabs>
              <w:tab w:val="left" w:pos="417"/>
            </w:tabs>
            <w:spacing w:before="1"/>
            <w:ind w:left="493" w:hanging="285"/>
          </w:pPr>
        </w:pPrChange>
      </w:pPr>
      <w:bookmarkStart w:id="21" w:name="_35nkun2" w:colFirst="0" w:colLast="0"/>
      <w:bookmarkEnd w:id="21"/>
      <w:r>
        <w:t>Critérios de inclusão</w:t>
      </w:r>
    </w:p>
    <w:p w14:paraId="06F372C9" w14:textId="77777777" w:rsidR="00911A4A" w:rsidRDefault="00911A4A">
      <w:pPr>
        <w:spacing w:line="360" w:lineRule="auto"/>
        <w:rPr>
          <w:ins w:id="22" w:author="Ana Paula Helfer Schneider" w:date="2022-11-03T14:32:00Z"/>
        </w:rPr>
        <w:pPrChange w:id="23" w:author="Ana Paula Helfer Schneider" w:date="2022-11-03T14:33:00Z">
          <w:pPr/>
        </w:pPrChange>
      </w:pPr>
    </w:p>
    <w:p w14:paraId="4BFC7740" w14:textId="77777777" w:rsidR="00862709" w:rsidRPr="00862709" w:rsidRDefault="00911A4A" w:rsidP="00862709">
      <w:pPr>
        <w:pBdr>
          <w:top w:val="nil"/>
          <w:left w:val="nil"/>
          <w:bottom w:val="nil"/>
          <w:right w:val="nil"/>
          <w:between w:val="nil"/>
        </w:pBdr>
        <w:spacing w:before="12" w:line="357" w:lineRule="auto"/>
        <w:ind w:left="132" w:right="186" w:firstLine="566"/>
        <w:jc w:val="both"/>
        <w:rPr>
          <w:color w:val="000000"/>
          <w:sz w:val="24"/>
          <w:szCs w:val="24"/>
        </w:rPr>
      </w:pPr>
      <w:ins w:id="24" w:author="Ana Paula Helfer Schneider" w:date="2022-11-03T14:32:00Z">
        <w:r w:rsidRPr="00862709">
          <w:rPr>
            <w:color w:val="000000"/>
            <w:sz w:val="24"/>
            <w:szCs w:val="24"/>
          </w:rPr>
          <w:t>Foram  inclu</w:t>
        </w:r>
      </w:ins>
      <w:ins w:id="25" w:author="Ana Paula Helfer Schneider" w:date="2022-11-03T14:34:00Z">
        <w:r w:rsidR="009C7833" w:rsidRPr="00862709">
          <w:rPr>
            <w:color w:val="000000"/>
            <w:sz w:val="24"/>
            <w:szCs w:val="24"/>
          </w:rPr>
          <w:t>í</w:t>
        </w:r>
      </w:ins>
      <w:ins w:id="26" w:author="Ana Paula Helfer Schneider" w:date="2022-11-03T14:32:00Z">
        <w:r w:rsidRPr="00862709">
          <w:rPr>
            <w:color w:val="000000"/>
            <w:sz w:val="24"/>
            <w:szCs w:val="24"/>
          </w:rPr>
          <w:t>das na an</w:t>
        </w:r>
      </w:ins>
      <w:ins w:id="27" w:author="Ana Paula Helfer Schneider" w:date="2022-11-03T14:34:00Z">
        <w:r w:rsidR="009C7833" w:rsidRPr="00862709">
          <w:rPr>
            <w:color w:val="000000"/>
            <w:sz w:val="24"/>
            <w:szCs w:val="24"/>
          </w:rPr>
          <w:t>á</w:t>
        </w:r>
      </w:ins>
      <w:ins w:id="28" w:author="Ana Paula Helfer Schneider" w:date="2022-11-03T14:32:00Z">
        <w:r w:rsidRPr="00862709">
          <w:rPr>
            <w:color w:val="000000"/>
            <w:sz w:val="24"/>
            <w:szCs w:val="24"/>
          </w:rPr>
          <w:t xml:space="preserve">lise dos dados todas as </w:t>
        </w:r>
      </w:ins>
      <w:ins w:id="29" w:author="Ana Paula Helfer Schneider" w:date="2022-11-03T14:33:00Z">
        <w:r w:rsidRPr="00862709">
          <w:rPr>
            <w:color w:val="000000"/>
            <w:sz w:val="24"/>
            <w:szCs w:val="24"/>
          </w:rPr>
          <w:t xml:space="preserve">venda de azitromicina   registradas no SGNPC de janeiro de 2020  a setembro de 2021. </w:t>
        </w:r>
      </w:ins>
      <w:bookmarkStart w:id="30" w:name="_1ksv4uv" w:colFirst="0" w:colLast="0"/>
      <w:bookmarkEnd w:id="30"/>
    </w:p>
    <w:p w14:paraId="1E790FDD" w14:textId="77777777" w:rsidR="00862709" w:rsidRDefault="00862709" w:rsidP="00862709">
      <w:pPr>
        <w:spacing w:line="360" w:lineRule="auto"/>
      </w:pPr>
    </w:p>
    <w:p w14:paraId="304618BB" w14:textId="2F77B575" w:rsidR="00580771" w:rsidRDefault="00000000" w:rsidP="00862709">
      <w:pPr>
        <w:pStyle w:val="Ttulo1"/>
        <w:numPr>
          <w:ilvl w:val="2"/>
          <w:numId w:val="4"/>
        </w:numPr>
        <w:tabs>
          <w:tab w:val="left" w:pos="700"/>
        </w:tabs>
        <w:spacing w:before="174"/>
        <w:ind w:hanging="568"/>
      </w:pPr>
      <w:r>
        <w:t>Critérios de exclusão</w:t>
      </w:r>
    </w:p>
    <w:p w14:paraId="0C2F88CA" w14:textId="77777777" w:rsidR="00580771" w:rsidRDefault="00580771">
      <w:pPr>
        <w:pBdr>
          <w:top w:val="nil"/>
          <w:left w:val="nil"/>
          <w:bottom w:val="nil"/>
          <w:right w:val="nil"/>
          <w:between w:val="nil"/>
        </w:pBdr>
        <w:spacing w:before="8"/>
        <w:rPr>
          <w:b/>
          <w:color w:val="000000"/>
          <w:sz w:val="25"/>
          <w:szCs w:val="25"/>
        </w:rPr>
      </w:pPr>
    </w:p>
    <w:p w14:paraId="169F7278" w14:textId="77777777" w:rsidR="00580771" w:rsidRDefault="00000000">
      <w:pPr>
        <w:pBdr>
          <w:top w:val="nil"/>
          <w:left w:val="nil"/>
          <w:bottom w:val="nil"/>
          <w:right w:val="nil"/>
          <w:between w:val="nil"/>
        </w:pBdr>
        <w:ind w:left="699"/>
        <w:rPr>
          <w:color w:val="000000"/>
          <w:sz w:val="24"/>
          <w:szCs w:val="24"/>
        </w:rPr>
      </w:pPr>
      <w:r>
        <w:rPr>
          <w:color w:val="000000"/>
          <w:sz w:val="24"/>
          <w:szCs w:val="24"/>
        </w:rPr>
        <w:t>Foram excluídos do banco de dados informações incompletas.</w:t>
      </w:r>
    </w:p>
    <w:p w14:paraId="7DF72B33" w14:textId="77777777" w:rsidR="00580771" w:rsidRDefault="00580771">
      <w:pPr>
        <w:pBdr>
          <w:top w:val="nil"/>
          <w:left w:val="nil"/>
          <w:bottom w:val="nil"/>
          <w:right w:val="nil"/>
          <w:between w:val="nil"/>
        </w:pBdr>
        <w:rPr>
          <w:color w:val="000000"/>
          <w:sz w:val="26"/>
          <w:szCs w:val="26"/>
        </w:rPr>
      </w:pPr>
    </w:p>
    <w:p w14:paraId="0E4139EB" w14:textId="77777777" w:rsidR="00580771" w:rsidRDefault="00000000">
      <w:pPr>
        <w:pStyle w:val="Ttulo1"/>
        <w:numPr>
          <w:ilvl w:val="2"/>
          <w:numId w:val="4"/>
        </w:numPr>
        <w:tabs>
          <w:tab w:val="left" w:pos="700"/>
        </w:tabs>
        <w:spacing w:before="174"/>
        <w:ind w:hanging="568"/>
      </w:pPr>
      <w:bookmarkStart w:id="31" w:name="_44sinio" w:colFirst="0" w:colLast="0"/>
      <w:bookmarkEnd w:id="31"/>
      <w:r>
        <w:t>Variáveis</w:t>
      </w:r>
    </w:p>
    <w:p w14:paraId="77579F8B" w14:textId="77777777" w:rsidR="00580771" w:rsidRDefault="00580771">
      <w:pPr>
        <w:pBdr>
          <w:top w:val="nil"/>
          <w:left w:val="nil"/>
          <w:bottom w:val="nil"/>
          <w:right w:val="nil"/>
          <w:between w:val="nil"/>
        </w:pBdr>
        <w:rPr>
          <w:b/>
          <w:color w:val="000000"/>
          <w:sz w:val="26"/>
          <w:szCs w:val="26"/>
        </w:rPr>
      </w:pPr>
    </w:p>
    <w:p w14:paraId="77909A05" w14:textId="77777777" w:rsidR="00580771" w:rsidRDefault="00580771">
      <w:pPr>
        <w:pBdr>
          <w:top w:val="nil"/>
          <w:left w:val="nil"/>
          <w:bottom w:val="nil"/>
          <w:right w:val="nil"/>
          <w:between w:val="nil"/>
        </w:pBdr>
        <w:spacing w:before="11"/>
        <w:rPr>
          <w:b/>
          <w:color w:val="000000"/>
          <w:sz w:val="25"/>
          <w:szCs w:val="25"/>
        </w:rPr>
      </w:pPr>
    </w:p>
    <w:p w14:paraId="01719BD8" w14:textId="77777777" w:rsidR="00580771" w:rsidRDefault="00000000">
      <w:pPr>
        <w:pBdr>
          <w:top w:val="nil"/>
          <w:left w:val="nil"/>
          <w:bottom w:val="nil"/>
          <w:right w:val="nil"/>
          <w:between w:val="nil"/>
        </w:pBdr>
        <w:spacing w:line="360" w:lineRule="auto"/>
        <w:ind w:left="132" w:right="190" w:firstLine="566"/>
        <w:jc w:val="both"/>
        <w:rPr>
          <w:color w:val="000000"/>
          <w:sz w:val="24"/>
          <w:szCs w:val="24"/>
        </w:rPr>
      </w:pPr>
      <w:r>
        <w:rPr>
          <w:color w:val="000000"/>
          <w:sz w:val="24"/>
          <w:szCs w:val="24"/>
        </w:rPr>
        <w:t>O SNGPC é o sistema utilizado para o controle e monitoramento da movimentação de medicamentos de controle especial nas farmácias e drogarias privadas, as variáveis disponíveis no banco de dados aberto estão descritas no Quadro 2. Essas variáveis trazem informações das seguintes dispensações:</w:t>
      </w:r>
    </w:p>
    <w:p w14:paraId="7E7461D7" w14:textId="09D28626" w:rsidR="00580771" w:rsidRPr="00862709" w:rsidRDefault="00000000">
      <w:pPr>
        <w:numPr>
          <w:ilvl w:val="3"/>
          <w:numId w:val="4"/>
        </w:numPr>
        <w:pBdr>
          <w:top w:val="nil"/>
          <w:left w:val="nil"/>
          <w:bottom w:val="nil"/>
          <w:right w:val="nil"/>
          <w:between w:val="nil"/>
        </w:pBdr>
        <w:tabs>
          <w:tab w:val="left" w:pos="943"/>
        </w:tabs>
        <w:spacing w:before="99" w:line="357" w:lineRule="auto"/>
        <w:ind w:right="187" w:firstLine="566"/>
        <w:jc w:val="both"/>
        <w:rPr>
          <w:color w:val="000000"/>
        </w:rPr>
      </w:pPr>
      <w:r>
        <w:rPr>
          <w:color w:val="000000"/>
          <w:sz w:val="24"/>
          <w:szCs w:val="24"/>
        </w:rPr>
        <w:t>De 2020 a 2021: antimicrobianos - Azitromicina (dispostos no Anexo I da RDC nº20/2011 e suas atualizações);</w:t>
      </w:r>
    </w:p>
    <w:p w14:paraId="6C7126D6" w14:textId="507FF9F0" w:rsidR="00862709" w:rsidRDefault="00862709" w:rsidP="00862709">
      <w:pPr>
        <w:pBdr>
          <w:top w:val="nil"/>
          <w:left w:val="nil"/>
          <w:bottom w:val="nil"/>
          <w:right w:val="nil"/>
          <w:between w:val="nil"/>
        </w:pBdr>
        <w:tabs>
          <w:tab w:val="left" w:pos="943"/>
        </w:tabs>
        <w:spacing w:before="99" w:line="357" w:lineRule="auto"/>
        <w:ind w:right="187"/>
        <w:jc w:val="both"/>
        <w:rPr>
          <w:color w:val="000000"/>
          <w:sz w:val="24"/>
          <w:szCs w:val="24"/>
        </w:rPr>
      </w:pPr>
    </w:p>
    <w:p w14:paraId="58A44C05" w14:textId="3E485C70" w:rsidR="00862709" w:rsidRDefault="00862709" w:rsidP="00862709">
      <w:pPr>
        <w:pBdr>
          <w:top w:val="nil"/>
          <w:left w:val="nil"/>
          <w:bottom w:val="nil"/>
          <w:right w:val="nil"/>
          <w:between w:val="nil"/>
        </w:pBdr>
        <w:tabs>
          <w:tab w:val="left" w:pos="943"/>
        </w:tabs>
        <w:spacing w:before="99" w:line="357" w:lineRule="auto"/>
        <w:ind w:right="187"/>
        <w:jc w:val="both"/>
        <w:rPr>
          <w:color w:val="000000"/>
          <w:sz w:val="24"/>
          <w:szCs w:val="24"/>
        </w:rPr>
      </w:pPr>
    </w:p>
    <w:p w14:paraId="790F04C8" w14:textId="50377387" w:rsidR="00862709" w:rsidRDefault="00862709" w:rsidP="00862709">
      <w:pPr>
        <w:pBdr>
          <w:top w:val="nil"/>
          <w:left w:val="nil"/>
          <w:bottom w:val="nil"/>
          <w:right w:val="nil"/>
          <w:between w:val="nil"/>
        </w:pBdr>
        <w:tabs>
          <w:tab w:val="left" w:pos="943"/>
        </w:tabs>
        <w:spacing w:before="99" w:line="357" w:lineRule="auto"/>
        <w:ind w:right="187"/>
        <w:jc w:val="both"/>
        <w:rPr>
          <w:color w:val="000000"/>
          <w:sz w:val="24"/>
          <w:szCs w:val="24"/>
        </w:rPr>
      </w:pPr>
    </w:p>
    <w:p w14:paraId="44A2571C" w14:textId="441DB231" w:rsidR="00580771" w:rsidRDefault="00000000">
      <w:pPr>
        <w:ind w:left="845" w:right="336"/>
        <w:jc w:val="center"/>
        <w:rPr>
          <w:b/>
          <w:sz w:val="24"/>
          <w:szCs w:val="24"/>
        </w:rPr>
      </w:pPr>
      <w:r>
        <w:rPr>
          <w:b/>
          <w:sz w:val="24"/>
          <w:szCs w:val="24"/>
        </w:rPr>
        <w:lastRenderedPageBreak/>
        <w:t xml:space="preserve">Quadro </w:t>
      </w:r>
      <w:r w:rsidR="00EE2BF3">
        <w:rPr>
          <w:b/>
          <w:sz w:val="24"/>
          <w:szCs w:val="24"/>
        </w:rPr>
        <w:t>1</w:t>
      </w:r>
      <w:r>
        <w:rPr>
          <w:b/>
          <w:sz w:val="24"/>
          <w:szCs w:val="24"/>
        </w:rPr>
        <w:t>: Variáveis disponíveis no banco de dados aberto do SNGPC.</w:t>
      </w:r>
    </w:p>
    <w:p w14:paraId="22F49ED9" w14:textId="77777777" w:rsidR="00580771" w:rsidRDefault="00580771">
      <w:pPr>
        <w:pBdr>
          <w:top w:val="nil"/>
          <w:left w:val="nil"/>
          <w:bottom w:val="nil"/>
          <w:right w:val="nil"/>
          <w:between w:val="nil"/>
        </w:pBdr>
        <w:spacing w:before="5"/>
        <w:rPr>
          <w:b/>
          <w:color w:val="000000"/>
          <w:sz w:val="18"/>
          <w:szCs w:val="18"/>
        </w:rPr>
      </w:pPr>
    </w:p>
    <w:tbl>
      <w:tblPr>
        <w:tblStyle w:val="a"/>
        <w:tblW w:w="8794"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2"/>
        <w:gridCol w:w="2428"/>
        <w:gridCol w:w="4804"/>
      </w:tblGrid>
      <w:tr w:rsidR="00580771" w14:paraId="70A729ED" w14:textId="77777777" w:rsidTr="00862709">
        <w:trPr>
          <w:trHeight w:val="455"/>
        </w:trPr>
        <w:tc>
          <w:tcPr>
            <w:tcW w:w="1562" w:type="dxa"/>
          </w:tcPr>
          <w:p w14:paraId="1D7E9DDC" w14:textId="77777777" w:rsidR="00580771" w:rsidRDefault="00000000" w:rsidP="00862709">
            <w:pPr>
              <w:pBdr>
                <w:top w:val="nil"/>
                <w:left w:val="nil"/>
                <w:bottom w:val="nil"/>
                <w:right w:val="nil"/>
                <w:between w:val="nil"/>
              </w:pBdr>
              <w:spacing w:line="221" w:lineRule="auto"/>
              <w:ind w:left="169"/>
              <w:rPr>
                <w:b/>
                <w:color w:val="000000"/>
                <w:sz w:val="20"/>
                <w:szCs w:val="20"/>
              </w:rPr>
            </w:pPr>
            <w:commentRangeStart w:id="32"/>
            <w:r>
              <w:rPr>
                <w:b/>
                <w:color w:val="000000"/>
                <w:sz w:val="20"/>
                <w:szCs w:val="20"/>
              </w:rPr>
              <w:t>Variável</w:t>
            </w:r>
          </w:p>
        </w:tc>
        <w:tc>
          <w:tcPr>
            <w:tcW w:w="2428" w:type="dxa"/>
          </w:tcPr>
          <w:p w14:paraId="1D7ACF26" w14:textId="77777777" w:rsidR="00580771" w:rsidRDefault="00000000" w:rsidP="00862709">
            <w:pPr>
              <w:pBdr>
                <w:top w:val="nil"/>
                <w:left w:val="nil"/>
                <w:bottom w:val="nil"/>
                <w:right w:val="nil"/>
                <w:between w:val="nil"/>
              </w:pBdr>
              <w:spacing w:line="213" w:lineRule="auto"/>
              <w:ind w:left="4" w:right="278" w:firstLine="150"/>
              <w:rPr>
                <w:b/>
                <w:color w:val="000000"/>
                <w:sz w:val="20"/>
                <w:szCs w:val="20"/>
              </w:rPr>
            </w:pPr>
            <w:r>
              <w:rPr>
                <w:b/>
                <w:color w:val="000000"/>
                <w:sz w:val="20"/>
                <w:szCs w:val="20"/>
              </w:rPr>
              <w:t>Designação das variáveis na base de dados</w:t>
            </w:r>
          </w:p>
        </w:tc>
        <w:tc>
          <w:tcPr>
            <w:tcW w:w="4804" w:type="dxa"/>
          </w:tcPr>
          <w:p w14:paraId="0B69B090" w14:textId="77777777" w:rsidR="00580771" w:rsidRDefault="00000000" w:rsidP="00862709">
            <w:pPr>
              <w:pBdr>
                <w:top w:val="nil"/>
                <w:left w:val="nil"/>
                <w:bottom w:val="nil"/>
                <w:right w:val="nil"/>
                <w:between w:val="nil"/>
              </w:pBdr>
              <w:spacing w:line="221" w:lineRule="auto"/>
              <w:ind w:left="288"/>
              <w:rPr>
                <w:b/>
                <w:color w:val="000000"/>
                <w:sz w:val="20"/>
                <w:szCs w:val="20"/>
              </w:rPr>
            </w:pPr>
            <w:r>
              <w:rPr>
                <w:b/>
                <w:color w:val="000000"/>
                <w:sz w:val="20"/>
                <w:szCs w:val="20"/>
              </w:rPr>
              <w:t>Descrição</w:t>
            </w:r>
          </w:p>
        </w:tc>
      </w:tr>
      <w:tr w:rsidR="00580771" w14:paraId="5295E73D" w14:textId="77777777" w:rsidTr="00862709">
        <w:trPr>
          <w:trHeight w:val="333"/>
        </w:trPr>
        <w:tc>
          <w:tcPr>
            <w:tcW w:w="1562" w:type="dxa"/>
          </w:tcPr>
          <w:p w14:paraId="580049FB" w14:textId="77777777" w:rsidR="00580771" w:rsidRDefault="00000000" w:rsidP="00862709">
            <w:pPr>
              <w:pBdr>
                <w:top w:val="nil"/>
                <w:left w:val="nil"/>
                <w:bottom w:val="nil"/>
                <w:right w:val="nil"/>
                <w:between w:val="nil"/>
              </w:pBdr>
              <w:spacing w:line="221" w:lineRule="auto"/>
              <w:ind w:left="169"/>
              <w:rPr>
                <w:color w:val="000000"/>
                <w:sz w:val="20"/>
                <w:szCs w:val="20"/>
              </w:rPr>
            </w:pPr>
            <w:r>
              <w:rPr>
                <w:color w:val="000000"/>
                <w:sz w:val="20"/>
                <w:szCs w:val="20"/>
              </w:rPr>
              <w:t>Ano</w:t>
            </w:r>
          </w:p>
        </w:tc>
        <w:tc>
          <w:tcPr>
            <w:tcW w:w="2428" w:type="dxa"/>
          </w:tcPr>
          <w:p w14:paraId="1E22F6C8" w14:textId="77777777" w:rsidR="00580771" w:rsidRDefault="00000000">
            <w:pPr>
              <w:pBdr>
                <w:top w:val="nil"/>
                <w:left w:val="nil"/>
                <w:bottom w:val="nil"/>
                <w:right w:val="nil"/>
                <w:between w:val="nil"/>
              </w:pBdr>
              <w:spacing w:line="221" w:lineRule="auto"/>
              <w:ind w:left="571"/>
              <w:rPr>
                <w:color w:val="000000"/>
                <w:sz w:val="20"/>
                <w:szCs w:val="20"/>
              </w:rPr>
            </w:pPr>
            <w:r>
              <w:rPr>
                <w:color w:val="000000"/>
                <w:sz w:val="20"/>
                <w:szCs w:val="20"/>
              </w:rPr>
              <w:t>ANO_VENDA</w:t>
            </w:r>
          </w:p>
        </w:tc>
        <w:tc>
          <w:tcPr>
            <w:tcW w:w="4804" w:type="dxa"/>
          </w:tcPr>
          <w:p w14:paraId="3E620CE8" w14:textId="77777777" w:rsidR="00580771" w:rsidRDefault="00000000" w:rsidP="00862709">
            <w:pPr>
              <w:pBdr>
                <w:top w:val="nil"/>
                <w:left w:val="nil"/>
                <w:bottom w:val="nil"/>
                <w:right w:val="nil"/>
                <w:between w:val="nil"/>
              </w:pBdr>
              <w:spacing w:line="221" w:lineRule="auto"/>
              <w:ind w:left="288"/>
              <w:rPr>
                <w:color w:val="000000"/>
                <w:sz w:val="20"/>
                <w:szCs w:val="20"/>
              </w:rPr>
            </w:pPr>
            <w:r>
              <w:rPr>
                <w:color w:val="000000"/>
                <w:sz w:val="20"/>
                <w:szCs w:val="20"/>
              </w:rPr>
              <w:t>Ano da venda do medicamento</w:t>
            </w:r>
          </w:p>
        </w:tc>
      </w:tr>
      <w:tr w:rsidR="00580771" w14:paraId="1973FA06" w14:textId="77777777" w:rsidTr="00862709">
        <w:trPr>
          <w:trHeight w:val="347"/>
        </w:trPr>
        <w:tc>
          <w:tcPr>
            <w:tcW w:w="1562" w:type="dxa"/>
          </w:tcPr>
          <w:p w14:paraId="5BD4E986" w14:textId="77777777" w:rsidR="00580771" w:rsidRDefault="00000000" w:rsidP="00862709">
            <w:pPr>
              <w:pBdr>
                <w:top w:val="nil"/>
                <w:left w:val="nil"/>
                <w:bottom w:val="nil"/>
                <w:right w:val="nil"/>
                <w:between w:val="nil"/>
              </w:pBdr>
              <w:spacing w:line="223" w:lineRule="auto"/>
              <w:ind w:left="169"/>
              <w:rPr>
                <w:color w:val="000000"/>
                <w:sz w:val="20"/>
                <w:szCs w:val="20"/>
              </w:rPr>
            </w:pPr>
            <w:r>
              <w:rPr>
                <w:color w:val="000000"/>
                <w:sz w:val="20"/>
                <w:szCs w:val="20"/>
              </w:rPr>
              <w:t>Mês</w:t>
            </w:r>
          </w:p>
        </w:tc>
        <w:tc>
          <w:tcPr>
            <w:tcW w:w="2428" w:type="dxa"/>
          </w:tcPr>
          <w:p w14:paraId="120F95C5" w14:textId="77777777" w:rsidR="00580771" w:rsidRDefault="00000000">
            <w:pPr>
              <w:pBdr>
                <w:top w:val="nil"/>
                <w:left w:val="nil"/>
                <w:bottom w:val="nil"/>
                <w:right w:val="nil"/>
                <w:between w:val="nil"/>
              </w:pBdr>
              <w:spacing w:line="223" w:lineRule="auto"/>
              <w:ind w:left="571"/>
              <w:rPr>
                <w:color w:val="000000"/>
                <w:sz w:val="20"/>
                <w:szCs w:val="20"/>
              </w:rPr>
            </w:pPr>
            <w:r>
              <w:rPr>
                <w:color w:val="000000"/>
                <w:sz w:val="20"/>
                <w:szCs w:val="20"/>
              </w:rPr>
              <w:t>MES_VENDA</w:t>
            </w:r>
          </w:p>
        </w:tc>
        <w:tc>
          <w:tcPr>
            <w:tcW w:w="4804" w:type="dxa"/>
          </w:tcPr>
          <w:p w14:paraId="7AF1631B" w14:textId="77777777" w:rsidR="00580771" w:rsidRDefault="00000000" w:rsidP="00862709">
            <w:pPr>
              <w:pBdr>
                <w:top w:val="nil"/>
                <w:left w:val="nil"/>
                <w:bottom w:val="nil"/>
                <w:right w:val="nil"/>
                <w:between w:val="nil"/>
              </w:pBdr>
              <w:spacing w:line="223" w:lineRule="auto"/>
              <w:ind w:left="288"/>
              <w:rPr>
                <w:color w:val="000000"/>
                <w:sz w:val="20"/>
                <w:szCs w:val="20"/>
              </w:rPr>
            </w:pPr>
            <w:r>
              <w:rPr>
                <w:color w:val="000000"/>
                <w:sz w:val="20"/>
                <w:szCs w:val="20"/>
              </w:rPr>
              <w:t>Mês da venda do medicamento.</w:t>
            </w:r>
          </w:p>
        </w:tc>
      </w:tr>
      <w:tr w:rsidR="00580771" w14:paraId="27085512" w14:textId="1A85A8B5" w:rsidTr="00862709">
        <w:trPr>
          <w:trHeight w:val="741"/>
        </w:trPr>
        <w:tc>
          <w:tcPr>
            <w:tcW w:w="1562" w:type="dxa"/>
            <w:tcBorders>
              <w:bottom w:val="single" w:sz="8" w:space="0" w:color="000000"/>
            </w:tcBorders>
          </w:tcPr>
          <w:p w14:paraId="114B6B5C" w14:textId="77777777" w:rsidR="00580771" w:rsidRDefault="00000000" w:rsidP="00862709">
            <w:pPr>
              <w:pBdr>
                <w:top w:val="nil"/>
                <w:left w:val="nil"/>
                <w:bottom w:val="nil"/>
                <w:right w:val="nil"/>
                <w:between w:val="nil"/>
              </w:pBdr>
              <w:spacing w:line="221" w:lineRule="auto"/>
              <w:ind w:left="169"/>
              <w:rPr>
                <w:color w:val="000000"/>
                <w:sz w:val="20"/>
                <w:szCs w:val="20"/>
              </w:rPr>
            </w:pPr>
            <w:r>
              <w:rPr>
                <w:color w:val="000000"/>
                <w:sz w:val="20"/>
                <w:szCs w:val="20"/>
              </w:rPr>
              <w:t>Estado</w:t>
            </w:r>
          </w:p>
        </w:tc>
        <w:tc>
          <w:tcPr>
            <w:tcW w:w="2428" w:type="dxa"/>
            <w:tcBorders>
              <w:bottom w:val="single" w:sz="8" w:space="0" w:color="000000"/>
            </w:tcBorders>
          </w:tcPr>
          <w:p w14:paraId="15625E39" w14:textId="77777777" w:rsidR="00580771" w:rsidRDefault="00000000">
            <w:pPr>
              <w:pBdr>
                <w:top w:val="nil"/>
                <w:left w:val="nil"/>
                <w:bottom w:val="nil"/>
                <w:right w:val="nil"/>
                <w:between w:val="nil"/>
              </w:pBdr>
              <w:spacing w:line="221" w:lineRule="auto"/>
              <w:ind w:left="571"/>
              <w:rPr>
                <w:color w:val="000000"/>
                <w:sz w:val="20"/>
                <w:szCs w:val="20"/>
              </w:rPr>
            </w:pPr>
            <w:r>
              <w:rPr>
                <w:color w:val="000000"/>
                <w:sz w:val="20"/>
                <w:szCs w:val="20"/>
              </w:rPr>
              <w:t>UF_VENDA</w:t>
            </w:r>
          </w:p>
        </w:tc>
        <w:tc>
          <w:tcPr>
            <w:tcW w:w="4804" w:type="dxa"/>
            <w:tcBorders>
              <w:bottom w:val="single" w:sz="8" w:space="0" w:color="000000"/>
            </w:tcBorders>
          </w:tcPr>
          <w:p w14:paraId="79C57437" w14:textId="77777777" w:rsidR="00580771" w:rsidRDefault="00000000" w:rsidP="00862709">
            <w:pPr>
              <w:pBdr>
                <w:top w:val="nil"/>
                <w:left w:val="nil"/>
                <w:bottom w:val="nil"/>
                <w:right w:val="nil"/>
                <w:between w:val="nil"/>
              </w:pBdr>
              <w:spacing w:before="8" w:line="232" w:lineRule="auto"/>
              <w:ind w:left="288" w:right="304"/>
              <w:rPr>
                <w:color w:val="000000"/>
                <w:sz w:val="20"/>
                <w:szCs w:val="20"/>
              </w:rPr>
            </w:pPr>
            <w:r>
              <w:rPr>
                <w:color w:val="000000"/>
                <w:sz w:val="20"/>
                <w:szCs w:val="20"/>
              </w:rPr>
              <w:t>Unidade Federativa do endereço da farmácia ou drogaria, cadastrado no banco de dados d Anvisa, representando a UF onde ocorreu venda.</w:t>
            </w:r>
          </w:p>
        </w:tc>
      </w:tr>
      <w:tr w:rsidR="00580771" w14:paraId="1B1A2692" w14:textId="77777777" w:rsidTr="00862709">
        <w:trPr>
          <w:trHeight w:val="645"/>
        </w:trPr>
        <w:tc>
          <w:tcPr>
            <w:tcW w:w="1562" w:type="dxa"/>
            <w:tcBorders>
              <w:top w:val="single" w:sz="8" w:space="0" w:color="000000"/>
              <w:bottom w:val="single" w:sz="8" w:space="0" w:color="000000"/>
            </w:tcBorders>
          </w:tcPr>
          <w:p w14:paraId="05B46D62" w14:textId="77777777" w:rsidR="00580771" w:rsidRDefault="00000000" w:rsidP="00862709">
            <w:pPr>
              <w:pBdr>
                <w:top w:val="nil"/>
                <w:left w:val="nil"/>
                <w:bottom w:val="nil"/>
                <w:right w:val="nil"/>
                <w:between w:val="nil"/>
              </w:pBdr>
              <w:spacing w:line="220" w:lineRule="auto"/>
              <w:ind w:left="169"/>
              <w:rPr>
                <w:color w:val="000000"/>
                <w:sz w:val="20"/>
                <w:szCs w:val="20"/>
              </w:rPr>
            </w:pPr>
            <w:r>
              <w:rPr>
                <w:color w:val="000000"/>
                <w:sz w:val="20"/>
                <w:szCs w:val="20"/>
              </w:rPr>
              <w:t>Município</w:t>
            </w:r>
          </w:p>
        </w:tc>
        <w:tc>
          <w:tcPr>
            <w:tcW w:w="2428" w:type="dxa"/>
            <w:tcBorders>
              <w:top w:val="single" w:sz="8" w:space="0" w:color="000000"/>
              <w:bottom w:val="single" w:sz="8" w:space="0" w:color="000000"/>
            </w:tcBorders>
          </w:tcPr>
          <w:p w14:paraId="75D4F3E8" w14:textId="77777777" w:rsidR="00580771" w:rsidRDefault="00000000">
            <w:pPr>
              <w:pBdr>
                <w:top w:val="nil"/>
                <w:left w:val="nil"/>
                <w:bottom w:val="nil"/>
                <w:right w:val="nil"/>
                <w:between w:val="nil"/>
              </w:pBdr>
              <w:spacing w:line="220" w:lineRule="auto"/>
              <w:ind w:left="571"/>
              <w:rPr>
                <w:color w:val="000000"/>
                <w:sz w:val="20"/>
                <w:szCs w:val="20"/>
              </w:rPr>
            </w:pPr>
            <w:r>
              <w:rPr>
                <w:color w:val="000000"/>
                <w:sz w:val="20"/>
                <w:szCs w:val="20"/>
              </w:rPr>
              <w:t>MUNICIPIO_VENDA</w:t>
            </w:r>
          </w:p>
        </w:tc>
        <w:tc>
          <w:tcPr>
            <w:tcW w:w="4804" w:type="dxa"/>
            <w:tcBorders>
              <w:top w:val="single" w:sz="8" w:space="0" w:color="000000"/>
              <w:bottom w:val="single" w:sz="8" w:space="0" w:color="000000"/>
            </w:tcBorders>
          </w:tcPr>
          <w:p w14:paraId="059E0B0A" w14:textId="77777777" w:rsidR="00580771" w:rsidRDefault="00000000" w:rsidP="00862709">
            <w:pPr>
              <w:pBdr>
                <w:top w:val="nil"/>
                <w:left w:val="nil"/>
                <w:bottom w:val="nil"/>
                <w:right w:val="nil"/>
                <w:between w:val="nil"/>
              </w:pBdr>
              <w:ind w:left="288" w:right="19"/>
              <w:jc w:val="both"/>
              <w:rPr>
                <w:color w:val="000000"/>
                <w:sz w:val="20"/>
                <w:szCs w:val="20"/>
              </w:rPr>
            </w:pPr>
            <w:r>
              <w:rPr>
                <w:color w:val="000000"/>
                <w:sz w:val="20"/>
                <w:szCs w:val="20"/>
              </w:rPr>
              <w:t>Município do endereço da farmácia ou drogaria cadastrado no banco de dados da Anvis representando o Município onde ocorreu a venda.</w:t>
            </w:r>
            <w:commentRangeEnd w:id="32"/>
            <w:r w:rsidR="009C7833">
              <w:rPr>
                <w:rStyle w:val="Refdecomentrio"/>
              </w:rPr>
              <w:commentReference w:id="32"/>
            </w:r>
          </w:p>
        </w:tc>
      </w:tr>
    </w:tbl>
    <w:tbl>
      <w:tblPr>
        <w:tblStyle w:val="a0"/>
        <w:tblW w:w="8794" w:type="dxa"/>
        <w:tblInd w:w="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62"/>
        <w:gridCol w:w="2428"/>
        <w:gridCol w:w="4804"/>
      </w:tblGrid>
      <w:tr w:rsidR="00580771" w14:paraId="644542A7" w14:textId="77777777" w:rsidTr="00862709">
        <w:trPr>
          <w:trHeight w:val="1531"/>
        </w:trPr>
        <w:tc>
          <w:tcPr>
            <w:tcW w:w="1562" w:type="dxa"/>
            <w:tcBorders>
              <w:left w:val="single" w:sz="4" w:space="0" w:color="000000"/>
              <w:right w:val="single" w:sz="4" w:space="0" w:color="000000"/>
            </w:tcBorders>
          </w:tcPr>
          <w:p w14:paraId="3F9EECBB" w14:textId="77777777" w:rsidR="00580771" w:rsidRDefault="00000000" w:rsidP="00862709">
            <w:pPr>
              <w:pBdr>
                <w:top w:val="nil"/>
                <w:left w:val="nil"/>
                <w:bottom w:val="nil"/>
                <w:right w:val="nil"/>
                <w:between w:val="nil"/>
              </w:pBdr>
              <w:spacing w:line="221" w:lineRule="auto"/>
              <w:ind w:left="27"/>
              <w:rPr>
                <w:color w:val="000000"/>
                <w:sz w:val="20"/>
                <w:szCs w:val="20"/>
              </w:rPr>
            </w:pPr>
            <w:r>
              <w:rPr>
                <w:color w:val="000000"/>
                <w:sz w:val="20"/>
                <w:szCs w:val="20"/>
              </w:rPr>
              <w:t>Princípio</w:t>
            </w:r>
          </w:p>
          <w:p w14:paraId="4EECA969" w14:textId="77777777" w:rsidR="00580771" w:rsidRDefault="00000000" w:rsidP="00862709">
            <w:pPr>
              <w:pBdr>
                <w:top w:val="nil"/>
                <w:left w:val="nil"/>
                <w:bottom w:val="nil"/>
                <w:right w:val="nil"/>
                <w:between w:val="nil"/>
              </w:pBdr>
              <w:spacing w:line="221" w:lineRule="auto"/>
              <w:ind w:left="27"/>
              <w:rPr>
                <w:color w:val="000000"/>
                <w:sz w:val="20"/>
                <w:szCs w:val="20"/>
              </w:rPr>
            </w:pPr>
            <w:r>
              <w:rPr>
                <w:color w:val="000000"/>
                <w:sz w:val="20"/>
                <w:szCs w:val="20"/>
              </w:rPr>
              <w:t>Ativo</w:t>
            </w:r>
          </w:p>
        </w:tc>
        <w:tc>
          <w:tcPr>
            <w:tcW w:w="2428" w:type="dxa"/>
            <w:tcBorders>
              <w:left w:val="single" w:sz="4" w:space="0" w:color="000000"/>
              <w:right w:val="single" w:sz="4" w:space="0" w:color="000000"/>
            </w:tcBorders>
          </w:tcPr>
          <w:p w14:paraId="682BF510" w14:textId="77777777" w:rsidR="00580771" w:rsidRDefault="00000000" w:rsidP="00862709">
            <w:pPr>
              <w:pBdr>
                <w:top w:val="nil"/>
                <w:left w:val="nil"/>
                <w:bottom w:val="nil"/>
                <w:right w:val="nil"/>
                <w:between w:val="nil"/>
              </w:pBdr>
              <w:spacing w:line="221" w:lineRule="auto"/>
              <w:ind w:left="27"/>
              <w:rPr>
                <w:color w:val="000000"/>
                <w:sz w:val="20"/>
                <w:szCs w:val="20"/>
              </w:rPr>
            </w:pPr>
            <w:r>
              <w:rPr>
                <w:color w:val="000000"/>
                <w:sz w:val="20"/>
                <w:szCs w:val="20"/>
              </w:rPr>
              <w:t>PRINCIPIO_ATIVO</w:t>
            </w:r>
          </w:p>
        </w:tc>
        <w:tc>
          <w:tcPr>
            <w:tcW w:w="4804" w:type="dxa"/>
            <w:tcBorders>
              <w:left w:val="single" w:sz="4" w:space="0" w:color="000000"/>
              <w:right w:val="single" w:sz="4" w:space="0" w:color="000000"/>
            </w:tcBorders>
          </w:tcPr>
          <w:p w14:paraId="7965516F" w14:textId="77777777" w:rsidR="00580771" w:rsidRDefault="00000000" w:rsidP="00862709">
            <w:pPr>
              <w:pBdr>
                <w:top w:val="nil"/>
                <w:left w:val="nil"/>
                <w:bottom w:val="nil"/>
                <w:right w:val="nil"/>
                <w:between w:val="nil"/>
              </w:pBdr>
              <w:spacing w:before="5" w:line="221" w:lineRule="auto"/>
              <w:ind w:left="288" w:right="38"/>
              <w:rPr>
                <w:color w:val="000000"/>
                <w:sz w:val="20"/>
                <w:szCs w:val="20"/>
              </w:rPr>
            </w:pPr>
            <w:r>
              <w:rPr>
                <w:color w:val="000000"/>
                <w:sz w:val="20"/>
                <w:szCs w:val="20"/>
              </w:rPr>
              <w:t>Nome do princípio ativo do medicamento industrializado, conforme cadastrado no registro do medicamento, no banco de dados da Anvisa. Quando um medicamento tem mais de um princípio ativo, cada um deles é separado pelo caractere “+”.</w:t>
            </w:r>
          </w:p>
          <w:p w14:paraId="3EF1FB5F" w14:textId="77777777" w:rsidR="00580771" w:rsidRDefault="00000000" w:rsidP="00862709">
            <w:pPr>
              <w:pBdr>
                <w:top w:val="nil"/>
                <w:left w:val="nil"/>
                <w:bottom w:val="nil"/>
                <w:right w:val="nil"/>
                <w:between w:val="nil"/>
              </w:pBdr>
              <w:spacing w:line="221" w:lineRule="auto"/>
              <w:ind w:left="288" w:right="953"/>
              <w:rPr>
                <w:color w:val="000000"/>
                <w:sz w:val="20"/>
                <w:szCs w:val="20"/>
              </w:rPr>
            </w:pPr>
            <w:r>
              <w:rPr>
                <w:color w:val="000000"/>
                <w:sz w:val="20"/>
                <w:szCs w:val="20"/>
              </w:rPr>
              <w:t>Ex.: “PRINCÍPIO ATIVO 1 + PRINCÍPIO ATIVO 2”.</w:t>
            </w:r>
          </w:p>
        </w:tc>
      </w:tr>
      <w:tr w:rsidR="00580771" w14:paraId="40FFE1D4" w14:textId="77777777" w:rsidTr="00862709">
        <w:trPr>
          <w:trHeight w:val="2248"/>
        </w:trPr>
        <w:tc>
          <w:tcPr>
            <w:tcW w:w="1562" w:type="dxa"/>
            <w:tcBorders>
              <w:left w:val="single" w:sz="4" w:space="0" w:color="000000"/>
              <w:right w:val="single" w:sz="4" w:space="0" w:color="000000"/>
            </w:tcBorders>
          </w:tcPr>
          <w:p w14:paraId="32AA8E7A" w14:textId="50C8CC2D" w:rsidR="00580771" w:rsidRDefault="00000000" w:rsidP="00862709">
            <w:pPr>
              <w:pBdr>
                <w:top w:val="nil"/>
                <w:left w:val="nil"/>
                <w:bottom w:val="nil"/>
                <w:right w:val="nil"/>
                <w:between w:val="nil"/>
              </w:pBdr>
              <w:spacing w:line="221" w:lineRule="auto"/>
              <w:ind w:left="27"/>
              <w:rPr>
                <w:color w:val="000000"/>
                <w:sz w:val="20"/>
                <w:szCs w:val="20"/>
              </w:rPr>
            </w:pPr>
            <w:r>
              <w:rPr>
                <w:color w:val="000000"/>
                <w:sz w:val="20"/>
                <w:szCs w:val="20"/>
              </w:rPr>
              <w:t>Apresentação</w:t>
            </w:r>
          </w:p>
        </w:tc>
        <w:tc>
          <w:tcPr>
            <w:tcW w:w="2428" w:type="dxa"/>
            <w:tcBorders>
              <w:left w:val="single" w:sz="4" w:space="0" w:color="000000"/>
              <w:right w:val="single" w:sz="4" w:space="0" w:color="000000"/>
            </w:tcBorders>
          </w:tcPr>
          <w:p w14:paraId="54289F0F" w14:textId="77777777" w:rsidR="00580771" w:rsidRDefault="00000000" w:rsidP="00862709">
            <w:pPr>
              <w:pBdr>
                <w:top w:val="nil"/>
                <w:left w:val="nil"/>
                <w:bottom w:val="nil"/>
                <w:right w:val="nil"/>
                <w:between w:val="nil"/>
              </w:pBdr>
              <w:spacing w:line="221" w:lineRule="auto"/>
              <w:ind w:left="27"/>
              <w:rPr>
                <w:color w:val="000000"/>
                <w:sz w:val="20"/>
                <w:szCs w:val="20"/>
              </w:rPr>
            </w:pPr>
            <w:r>
              <w:rPr>
                <w:color w:val="000000"/>
                <w:sz w:val="20"/>
                <w:szCs w:val="20"/>
              </w:rPr>
              <w:t>DESCRICAO_APRESENTAC</w:t>
            </w:r>
          </w:p>
          <w:p w14:paraId="356AD9E4" w14:textId="77777777" w:rsidR="00580771" w:rsidRDefault="00000000" w:rsidP="00862709">
            <w:pPr>
              <w:pBdr>
                <w:top w:val="nil"/>
                <w:left w:val="nil"/>
                <w:bottom w:val="nil"/>
                <w:right w:val="nil"/>
                <w:between w:val="nil"/>
              </w:pBdr>
              <w:spacing w:line="221" w:lineRule="auto"/>
              <w:ind w:left="27"/>
              <w:rPr>
                <w:color w:val="000000"/>
                <w:sz w:val="20"/>
                <w:szCs w:val="20"/>
              </w:rPr>
            </w:pPr>
            <w:r>
              <w:rPr>
                <w:color w:val="000000"/>
                <w:sz w:val="20"/>
                <w:szCs w:val="20"/>
              </w:rPr>
              <w:t>AO</w:t>
            </w:r>
          </w:p>
        </w:tc>
        <w:tc>
          <w:tcPr>
            <w:tcW w:w="4804" w:type="dxa"/>
            <w:tcBorders>
              <w:left w:val="single" w:sz="4" w:space="0" w:color="000000"/>
              <w:right w:val="single" w:sz="4" w:space="0" w:color="000000"/>
            </w:tcBorders>
          </w:tcPr>
          <w:p w14:paraId="5F35D8B1" w14:textId="77777777" w:rsidR="00580771" w:rsidRDefault="00000000" w:rsidP="00862709">
            <w:pPr>
              <w:pBdr>
                <w:top w:val="nil"/>
                <w:left w:val="nil"/>
                <w:bottom w:val="nil"/>
                <w:right w:val="nil"/>
                <w:between w:val="nil"/>
              </w:pBdr>
              <w:spacing w:line="221" w:lineRule="auto"/>
              <w:ind w:left="27" w:right="414" w:firstLine="132"/>
              <w:jc w:val="both"/>
              <w:rPr>
                <w:color w:val="000000"/>
                <w:sz w:val="20"/>
                <w:szCs w:val="20"/>
              </w:rPr>
            </w:pPr>
            <w:r>
              <w:rPr>
                <w:color w:val="000000"/>
                <w:sz w:val="20"/>
                <w:szCs w:val="20"/>
              </w:rPr>
              <w:t>Uma Apresentação de Medicamento representa O modo como um medicamentoé apresentado naembalagem.</w:t>
            </w:r>
          </w:p>
          <w:p w14:paraId="2FC6E87A" w14:textId="12F469E8" w:rsidR="00580771" w:rsidRDefault="00000000" w:rsidP="00862709">
            <w:pPr>
              <w:pBdr>
                <w:top w:val="nil"/>
                <w:left w:val="nil"/>
                <w:bottom w:val="nil"/>
                <w:right w:val="nil"/>
                <w:between w:val="nil"/>
              </w:pBdr>
              <w:tabs>
                <w:tab w:val="left" w:pos="1875"/>
                <w:tab w:val="left" w:pos="2475"/>
                <w:tab w:val="left" w:pos="3608"/>
              </w:tabs>
              <w:spacing w:before="1" w:line="221" w:lineRule="auto"/>
              <w:ind w:left="27" w:right="10" w:firstLine="132"/>
              <w:rPr>
                <w:color w:val="000000"/>
                <w:sz w:val="20"/>
                <w:szCs w:val="20"/>
              </w:rPr>
            </w:pPr>
            <w:r>
              <w:rPr>
                <w:color w:val="000000"/>
                <w:sz w:val="20"/>
                <w:szCs w:val="20"/>
              </w:rPr>
              <w:t>Medicamento</w:t>
            </w:r>
            <w:r w:rsidR="00862709">
              <w:rPr>
                <w:color w:val="000000"/>
                <w:sz w:val="20"/>
                <w:szCs w:val="20"/>
              </w:rPr>
              <w:t xml:space="preserve"> </w:t>
            </w:r>
            <w:r>
              <w:rPr>
                <w:color w:val="000000"/>
                <w:sz w:val="20"/>
                <w:szCs w:val="20"/>
              </w:rPr>
              <w:t>X,</w:t>
            </w:r>
            <w:r w:rsidR="00862709">
              <w:rPr>
                <w:color w:val="000000"/>
                <w:sz w:val="20"/>
                <w:szCs w:val="20"/>
              </w:rPr>
              <w:t xml:space="preserve">  </w:t>
            </w:r>
            <w:r>
              <w:rPr>
                <w:color w:val="000000"/>
                <w:sz w:val="20"/>
                <w:szCs w:val="20"/>
              </w:rPr>
              <w:t>pode ter</w:t>
            </w:r>
            <w:r w:rsidR="00862709">
              <w:rPr>
                <w:color w:val="000000"/>
                <w:sz w:val="20"/>
                <w:szCs w:val="20"/>
              </w:rPr>
              <w:t xml:space="preserve"> </w:t>
            </w:r>
            <w:r>
              <w:rPr>
                <w:color w:val="000000"/>
                <w:sz w:val="20"/>
                <w:szCs w:val="20"/>
              </w:rPr>
              <w:t xml:space="preserve">duas </w:t>
            </w:r>
            <w:r w:rsidR="00862709">
              <w:rPr>
                <w:color w:val="000000"/>
                <w:sz w:val="20"/>
                <w:szCs w:val="20"/>
              </w:rPr>
              <w:t>a</w:t>
            </w:r>
            <w:r>
              <w:rPr>
                <w:color w:val="000000"/>
                <w:sz w:val="20"/>
                <w:szCs w:val="20"/>
              </w:rPr>
              <w:t>presentações diferentes:</w:t>
            </w:r>
          </w:p>
          <w:p w14:paraId="7CD1528E" w14:textId="77777777" w:rsidR="00580771" w:rsidRDefault="00000000" w:rsidP="00862709">
            <w:pPr>
              <w:pBdr>
                <w:top w:val="nil"/>
                <w:left w:val="nil"/>
                <w:bottom w:val="nil"/>
                <w:right w:val="nil"/>
                <w:between w:val="nil"/>
              </w:pBdr>
              <w:spacing w:line="221" w:lineRule="auto"/>
              <w:ind w:left="27" w:firstLine="132"/>
              <w:rPr>
                <w:color w:val="000000"/>
                <w:sz w:val="20"/>
                <w:szCs w:val="20"/>
              </w:rPr>
            </w:pPr>
            <w:r>
              <w:rPr>
                <w:color w:val="000000"/>
                <w:sz w:val="20"/>
                <w:szCs w:val="20"/>
              </w:rPr>
              <w:t>Exemplo:</w:t>
            </w:r>
          </w:p>
          <w:p w14:paraId="0559014F" w14:textId="77777777" w:rsidR="00580771" w:rsidRDefault="00000000" w:rsidP="00862709">
            <w:pPr>
              <w:pBdr>
                <w:top w:val="nil"/>
                <w:left w:val="nil"/>
                <w:bottom w:val="nil"/>
                <w:right w:val="nil"/>
                <w:between w:val="nil"/>
              </w:pBdr>
              <w:spacing w:before="1" w:line="221" w:lineRule="auto"/>
              <w:ind w:left="27" w:right="28" w:firstLine="132"/>
              <w:rPr>
                <w:color w:val="000000"/>
                <w:sz w:val="20"/>
                <w:szCs w:val="20"/>
              </w:rPr>
            </w:pPr>
            <w:r>
              <w:rPr>
                <w:color w:val="000000"/>
                <w:sz w:val="20"/>
                <w:szCs w:val="20"/>
              </w:rPr>
              <w:t>Uma caixa com 1 blister de alumínio com 20 comprimidos, cada comprimido com 5 mg d princípio ativo.</w:t>
            </w:r>
          </w:p>
          <w:p w14:paraId="4293E095" w14:textId="77777777" w:rsidR="00580771" w:rsidRDefault="00000000" w:rsidP="00862709">
            <w:pPr>
              <w:pBdr>
                <w:top w:val="nil"/>
                <w:left w:val="nil"/>
                <w:bottom w:val="nil"/>
                <w:right w:val="nil"/>
                <w:between w:val="nil"/>
              </w:pBdr>
              <w:spacing w:line="221" w:lineRule="auto"/>
              <w:ind w:left="27" w:right="112" w:firstLine="132"/>
              <w:rPr>
                <w:color w:val="000000"/>
                <w:sz w:val="20"/>
                <w:szCs w:val="20"/>
              </w:rPr>
            </w:pPr>
            <w:r>
              <w:rPr>
                <w:color w:val="000000"/>
                <w:sz w:val="20"/>
                <w:szCs w:val="20"/>
              </w:rPr>
              <w:t>Nesse caso, a descrição da apresentação seria:“5</w:t>
            </w:r>
          </w:p>
          <w:p w14:paraId="3E1B8667" w14:textId="77777777" w:rsidR="00580771" w:rsidRDefault="00000000" w:rsidP="00862709">
            <w:pPr>
              <w:pBdr>
                <w:top w:val="nil"/>
                <w:left w:val="nil"/>
                <w:bottom w:val="nil"/>
                <w:right w:val="nil"/>
                <w:between w:val="nil"/>
              </w:pBdr>
              <w:spacing w:line="221" w:lineRule="auto"/>
              <w:ind w:left="27" w:firstLine="132"/>
              <w:rPr>
                <w:color w:val="000000"/>
                <w:sz w:val="20"/>
                <w:szCs w:val="20"/>
              </w:rPr>
            </w:pPr>
            <w:r>
              <w:rPr>
                <w:color w:val="000000"/>
                <w:sz w:val="20"/>
                <w:szCs w:val="20"/>
              </w:rPr>
              <w:t>MG COM CT BL AL X 20”.</w:t>
            </w:r>
          </w:p>
        </w:tc>
      </w:tr>
      <w:tr w:rsidR="00580771" w14:paraId="7F581E0B" w14:textId="77777777" w:rsidTr="00862709">
        <w:trPr>
          <w:trHeight w:val="507"/>
        </w:trPr>
        <w:tc>
          <w:tcPr>
            <w:tcW w:w="1562" w:type="dxa"/>
            <w:tcBorders>
              <w:left w:val="single" w:sz="4" w:space="0" w:color="000000"/>
              <w:right w:val="single" w:sz="4" w:space="0" w:color="000000"/>
            </w:tcBorders>
          </w:tcPr>
          <w:p w14:paraId="338755A3" w14:textId="77777777" w:rsidR="00580771" w:rsidRDefault="00000000" w:rsidP="00862709">
            <w:pPr>
              <w:pBdr>
                <w:top w:val="nil"/>
                <w:left w:val="nil"/>
                <w:bottom w:val="nil"/>
                <w:right w:val="nil"/>
                <w:between w:val="nil"/>
              </w:pBdr>
              <w:spacing w:line="221" w:lineRule="auto"/>
              <w:ind w:left="27"/>
              <w:rPr>
                <w:color w:val="000000"/>
                <w:sz w:val="20"/>
                <w:szCs w:val="20"/>
              </w:rPr>
            </w:pPr>
            <w:r>
              <w:rPr>
                <w:color w:val="000000"/>
                <w:sz w:val="20"/>
                <w:szCs w:val="20"/>
              </w:rPr>
              <w:t>Quantidade</w:t>
            </w:r>
          </w:p>
        </w:tc>
        <w:tc>
          <w:tcPr>
            <w:tcW w:w="2428" w:type="dxa"/>
            <w:tcBorders>
              <w:left w:val="single" w:sz="4" w:space="0" w:color="000000"/>
              <w:right w:val="single" w:sz="4" w:space="0" w:color="000000"/>
            </w:tcBorders>
          </w:tcPr>
          <w:p w14:paraId="69ED1CF6" w14:textId="77777777" w:rsidR="00580771" w:rsidRDefault="00000000" w:rsidP="00862709">
            <w:pPr>
              <w:pBdr>
                <w:top w:val="nil"/>
                <w:left w:val="nil"/>
                <w:bottom w:val="nil"/>
                <w:right w:val="nil"/>
                <w:between w:val="nil"/>
              </w:pBdr>
              <w:spacing w:line="221" w:lineRule="auto"/>
              <w:ind w:left="27"/>
              <w:rPr>
                <w:color w:val="000000"/>
                <w:sz w:val="20"/>
                <w:szCs w:val="20"/>
              </w:rPr>
            </w:pPr>
            <w:r>
              <w:rPr>
                <w:color w:val="000000"/>
                <w:sz w:val="20"/>
                <w:szCs w:val="20"/>
              </w:rPr>
              <w:t>QTD_VENDIDA</w:t>
            </w:r>
          </w:p>
        </w:tc>
        <w:tc>
          <w:tcPr>
            <w:tcW w:w="4804" w:type="dxa"/>
            <w:tcBorders>
              <w:left w:val="single" w:sz="4" w:space="0" w:color="000000"/>
              <w:right w:val="single" w:sz="4" w:space="0" w:color="000000"/>
            </w:tcBorders>
          </w:tcPr>
          <w:p w14:paraId="487D05E6" w14:textId="77777777" w:rsidR="00580771" w:rsidRDefault="00000000" w:rsidP="00862709">
            <w:pPr>
              <w:pBdr>
                <w:top w:val="nil"/>
                <w:left w:val="nil"/>
                <w:bottom w:val="nil"/>
                <w:right w:val="nil"/>
                <w:between w:val="nil"/>
              </w:pBdr>
              <w:spacing w:line="221" w:lineRule="auto"/>
              <w:ind w:left="27" w:right="107" w:firstLine="261"/>
              <w:rPr>
                <w:color w:val="000000"/>
                <w:sz w:val="20"/>
                <w:szCs w:val="20"/>
              </w:rPr>
            </w:pPr>
            <w:r>
              <w:rPr>
                <w:color w:val="000000"/>
                <w:sz w:val="20"/>
                <w:szCs w:val="20"/>
              </w:rPr>
              <w:t>Quantidade vendida de caixas ou frascos do medicamento.</w:t>
            </w:r>
          </w:p>
        </w:tc>
      </w:tr>
      <w:tr w:rsidR="00580771" w14:paraId="03D11AA1" w14:textId="77777777" w:rsidTr="00862709">
        <w:trPr>
          <w:trHeight w:val="543"/>
        </w:trPr>
        <w:tc>
          <w:tcPr>
            <w:tcW w:w="1562" w:type="dxa"/>
            <w:tcBorders>
              <w:left w:val="single" w:sz="4" w:space="0" w:color="000000"/>
              <w:right w:val="single" w:sz="4" w:space="0" w:color="000000"/>
            </w:tcBorders>
          </w:tcPr>
          <w:p w14:paraId="728595DD" w14:textId="77777777" w:rsidR="00580771" w:rsidRDefault="00000000" w:rsidP="00862709">
            <w:pPr>
              <w:pBdr>
                <w:top w:val="nil"/>
                <w:left w:val="nil"/>
                <w:bottom w:val="nil"/>
                <w:right w:val="nil"/>
                <w:between w:val="nil"/>
              </w:pBdr>
              <w:spacing w:line="221" w:lineRule="auto"/>
              <w:ind w:left="27"/>
              <w:rPr>
                <w:color w:val="000000"/>
                <w:sz w:val="20"/>
                <w:szCs w:val="20"/>
              </w:rPr>
            </w:pPr>
            <w:r>
              <w:rPr>
                <w:color w:val="000000"/>
                <w:sz w:val="20"/>
                <w:szCs w:val="20"/>
              </w:rPr>
              <w:t>Unidade</w:t>
            </w:r>
          </w:p>
        </w:tc>
        <w:tc>
          <w:tcPr>
            <w:tcW w:w="2428" w:type="dxa"/>
            <w:tcBorders>
              <w:left w:val="single" w:sz="4" w:space="0" w:color="000000"/>
              <w:right w:val="single" w:sz="4" w:space="0" w:color="000000"/>
            </w:tcBorders>
          </w:tcPr>
          <w:p w14:paraId="09D32185" w14:textId="77777777" w:rsidR="00580771" w:rsidRDefault="00000000" w:rsidP="00862709">
            <w:pPr>
              <w:pBdr>
                <w:top w:val="nil"/>
                <w:left w:val="nil"/>
                <w:bottom w:val="nil"/>
                <w:right w:val="nil"/>
                <w:between w:val="nil"/>
              </w:pBdr>
              <w:spacing w:line="221" w:lineRule="auto"/>
              <w:ind w:left="27"/>
              <w:rPr>
                <w:color w:val="000000"/>
                <w:sz w:val="20"/>
                <w:szCs w:val="20"/>
              </w:rPr>
            </w:pPr>
            <w:r>
              <w:rPr>
                <w:color w:val="000000"/>
                <w:sz w:val="20"/>
                <w:szCs w:val="20"/>
              </w:rPr>
              <w:t>UNIDADE_MEDIDA</w:t>
            </w:r>
          </w:p>
        </w:tc>
        <w:tc>
          <w:tcPr>
            <w:tcW w:w="4804" w:type="dxa"/>
            <w:tcBorders>
              <w:left w:val="single" w:sz="4" w:space="0" w:color="000000"/>
              <w:right w:val="single" w:sz="4" w:space="0" w:color="000000"/>
            </w:tcBorders>
          </w:tcPr>
          <w:p w14:paraId="03B9A3E4" w14:textId="275465CF" w:rsidR="00580771" w:rsidRDefault="00000000" w:rsidP="00862709">
            <w:pPr>
              <w:pBdr>
                <w:top w:val="nil"/>
                <w:left w:val="nil"/>
                <w:bottom w:val="nil"/>
                <w:right w:val="nil"/>
                <w:between w:val="nil"/>
              </w:pBdr>
              <w:spacing w:line="221" w:lineRule="auto"/>
              <w:ind w:left="27" w:right="662" w:firstLine="261"/>
              <w:rPr>
                <w:color w:val="000000"/>
                <w:sz w:val="20"/>
                <w:szCs w:val="20"/>
              </w:rPr>
            </w:pPr>
            <w:r>
              <w:rPr>
                <w:color w:val="000000"/>
                <w:sz w:val="20"/>
                <w:szCs w:val="20"/>
              </w:rPr>
              <w:t>Indica se a quantidade vendida do medicamento foi de caixas ou rascos.</w:t>
            </w:r>
          </w:p>
        </w:tc>
      </w:tr>
      <w:tr w:rsidR="00580771" w14:paraId="54F4D093" w14:textId="77777777" w:rsidTr="00862709">
        <w:trPr>
          <w:trHeight w:val="537"/>
        </w:trPr>
        <w:tc>
          <w:tcPr>
            <w:tcW w:w="1562" w:type="dxa"/>
            <w:tcBorders>
              <w:left w:val="single" w:sz="4" w:space="0" w:color="000000"/>
              <w:right w:val="single" w:sz="4" w:space="0" w:color="000000"/>
            </w:tcBorders>
          </w:tcPr>
          <w:p w14:paraId="07F739D4" w14:textId="77777777" w:rsidR="00580771" w:rsidRDefault="00000000" w:rsidP="00862709">
            <w:pPr>
              <w:pBdr>
                <w:top w:val="nil"/>
                <w:left w:val="nil"/>
                <w:bottom w:val="nil"/>
                <w:right w:val="nil"/>
                <w:between w:val="nil"/>
              </w:pBdr>
              <w:spacing w:line="221" w:lineRule="auto"/>
              <w:ind w:left="27"/>
              <w:rPr>
                <w:color w:val="000000"/>
                <w:sz w:val="20"/>
                <w:szCs w:val="20"/>
              </w:rPr>
            </w:pPr>
            <w:r>
              <w:rPr>
                <w:color w:val="000000"/>
                <w:sz w:val="20"/>
                <w:szCs w:val="20"/>
              </w:rPr>
              <w:t>Conselho Prescritor</w:t>
            </w:r>
          </w:p>
        </w:tc>
        <w:tc>
          <w:tcPr>
            <w:tcW w:w="2428" w:type="dxa"/>
            <w:tcBorders>
              <w:left w:val="single" w:sz="4" w:space="0" w:color="000000"/>
              <w:right w:val="single" w:sz="4" w:space="0" w:color="000000"/>
            </w:tcBorders>
          </w:tcPr>
          <w:p w14:paraId="32723B5B" w14:textId="77777777" w:rsidR="00580771" w:rsidRDefault="00000000" w:rsidP="00862709">
            <w:pPr>
              <w:pBdr>
                <w:top w:val="nil"/>
                <w:left w:val="nil"/>
                <w:bottom w:val="nil"/>
                <w:right w:val="nil"/>
                <w:between w:val="nil"/>
              </w:pBdr>
              <w:spacing w:line="221" w:lineRule="auto"/>
              <w:ind w:left="27"/>
              <w:rPr>
                <w:color w:val="000000"/>
                <w:sz w:val="20"/>
                <w:szCs w:val="20"/>
              </w:rPr>
            </w:pPr>
            <w:r>
              <w:rPr>
                <w:color w:val="000000"/>
                <w:sz w:val="20"/>
                <w:szCs w:val="20"/>
              </w:rPr>
              <w:t>CONSELHO_PRESCRITOR</w:t>
            </w:r>
          </w:p>
        </w:tc>
        <w:tc>
          <w:tcPr>
            <w:tcW w:w="4804" w:type="dxa"/>
            <w:tcBorders>
              <w:left w:val="single" w:sz="4" w:space="0" w:color="000000"/>
              <w:right w:val="single" w:sz="4" w:space="0" w:color="000000"/>
            </w:tcBorders>
          </w:tcPr>
          <w:p w14:paraId="635BD485" w14:textId="77777777" w:rsidR="00580771" w:rsidRDefault="00000000" w:rsidP="00862709">
            <w:pPr>
              <w:pBdr>
                <w:top w:val="nil"/>
                <w:left w:val="nil"/>
                <w:bottom w:val="nil"/>
                <w:right w:val="nil"/>
                <w:between w:val="nil"/>
              </w:pBdr>
              <w:spacing w:line="221" w:lineRule="auto"/>
              <w:ind w:left="27" w:firstLine="261"/>
              <w:rPr>
                <w:color w:val="000000"/>
                <w:sz w:val="20"/>
                <w:szCs w:val="20"/>
              </w:rPr>
            </w:pPr>
            <w:r>
              <w:rPr>
                <w:color w:val="000000"/>
                <w:sz w:val="20"/>
                <w:szCs w:val="20"/>
              </w:rPr>
              <w:t>Conselho de Classe do profissional que prescreveu o medicamento vendido.</w:t>
            </w:r>
          </w:p>
        </w:tc>
      </w:tr>
    </w:tbl>
    <w:tbl>
      <w:tblPr>
        <w:tblStyle w:val="a1"/>
        <w:tblW w:w="8794" w:type="dxa"/>
        <w:tblInd w:w="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62"/>
        <w:gridCol w:w="2428"/>
        <w:gridCol w:w="4804"/>
      </w:tblGrid>
      <w:tr w:rsidR="00580771" w14:paraId="123DE442" w14:textId="77777777" w:rsidTr="00862709">
        <w:trPr>
          <w:trHeight w:val="1825"/>
        </w:trPr>
        <w:tc>
          <w:tcPr>
            <w:tcW w:w="1562" w:type="dxa"/>
            <w:tcBorders>
              <w:left w:val="single" w:sz="4" w:space="0" w:color="000000"/>
              <w:right w:val="single" w:sz="4" w:space="0" w:color="000000"/>
            </w:tcBorders>
          </w:tcPr>
          <w:p w14:paraId="5A64B620" w14:textId="77777777" w:rsidR="00580771" w:rsidRDefault="00000000" w:rsidP="00862709">
            <w:pPr>
              <w:pBdr>
                <w:top w:val="nil"/>
                <w:left w:val="nil"/>
                <w:bottom w:val="nil"/>
                <w:right w:val="nil"/>
                <w:between w:val="nil"/>
              </w:pBdr>
              <w:spacing w:line="230" w:lineRule="auto"/>
              <w:ind w:left="4" w:right="345"/>
              <w:rPr>
                <w:color w:val="000000"/>
                <w:sz w:val="20"/>
                <w:szCs w:val="20"/>
              </w:rPr>
            </w:pPr>
            <w:r>
              <w:rPr>
                <w:color w:val="000000"/>
                <w:sz w:val="20"/>
                <w:szCs w:val="20"/>
              </w:rPr>
              <w:t>Tipo de receituário</w:t>
            </w:r>
          </w:p>
        </w:tc>
        <w:tc>
          <w:tcPr>
            <w:tcW w:w="2428" w:type="dxa"/>
            <w:tcBorders>
              <w:left w:val="single" w:sz="4" w:space="0" w:color="000000"/>
              <w:right w:val="single" w:sz="4" w:space="0" w:color="000000"/>
            </w:tcBorders>
          </w:tcPr>
          <w:p w14:paraId="64ABC184" w14:textId="77777777" w:rsidR="00580771" w:rsidRDefault="00000000" w:rsidP="00862709">
            <w:pPr>
              <w:pBdr>
                <w:top w:val="nil"/>
                <w:left w:val="nil"/>
                <w:bottom w:val="nil"/>
                <w:right w:val="nil"/>
                <w:between w:val="nil"/>
              </w:pBdr>
              <w:spacing w:line="220" w:lineRule="auto"/>
              <w:ind w:left="154"/>
              <w:rPr>
                <w:color w:val="000000"/>
                <w:sz w:val="20"/>
                <w:szCs w:val="20"/>
              </w:rPr>
            </w:pPr>
            <w:r>
              <w:rPr>
                <w:color w:val="000000"/>
                <w:sz w:val="20"/>
                <w:szCs w:val="20"/>
              </w:rPr>
              <w:t>TIPO_RECEITUARIO</w:t>
            </w:r>
          </w:p>
        </w:tc>
        <w:tc>
          <w:tcPr>
            <w:tcW w:w="4804" w:type="dxa"/>
            <w:tcBorders>
              <w:left w:val="single" w:sz="4" w:space="0" w:color="000000"/>
              <w:right w:val="single" w:sz="4" w:space="0" w:color="000000"/>
            </w:tcBorders>
          </w:tcPr>
          <w:p w14:paraId="2C2BC144" w14:textId="77777777" w:rsidR="00580771" w:rsidRDefault="00000000" w:rsidP="00862709">
            <w:pPr>
              <w:pBdr>
                <w:top w:val="nil"/>
                <w:left w:val="nil"/>
                <w:bottom w:val="nil"/>
                <w:right w:val="nil"/>
                <w:between w:val="nil"/>
              </w:pBdr>
              <w:spacing w:before="2"/>
              <w:ind w:left="7" w:right="684" w:firstLine="140"/>
              <w:rPr>
                <w:color w:val="000000"/>
                <w:sz w:val="20"/>
                <w:szCs w:val="20"/>
              </w:rPr>
            </w:pPr>
            <w:r>
              <w:rPr>
                <w:color w:val="000000"/>
                <w:sz w:val="20"/>
                <w:szCs w:val="20"/>
              </w:rPr>
              <w:t>Tipo de receituário utilizado na prescrição Valores e respectivos tipos de receituário:</w:t>
            </w:r>
          </w:p>
          <w:p w14:paraId="25A21F27" w14:textId="77777777" w:rsidR="00580771" w:rsidRDefault="00000000" w:rsidP="00862709">
            <w:pPr>
              <w:pBdr>
                <w:top w:val="nil"/>
                <w:left w:val="nil"/>
                <w:bottom w:val="nil"/>
                <w:right w:val="nil"/>
                <w:between w:val="nil"/>
              </w:pBdr>
              <w:spacing w:before="4"/>
              <w:ind w:left="7" w:right="15" w:firstLine="140"/>
              <w:rPr>
                <w:color w:val="000000"/>
                <w:sz w:val="20"/>
                <w:szCs w:val="20"/>
              </w:rPr>
            </w:pPr>
            <w:r>
              <w:rPr>
                <w:color w:val="000000"/>
                <w:sz w:val="20"/>
                <w:szCs w:val="20"/>
              </w:rPr>
              <w:t>1 – Receita de Controle Especial em 2 via (Receita Branca); 2 – Notificação de Receita B (Notificação Azul); 3 – Notificação de Receita Especial (Notificação Branca); 4 – Notificação de Receita A(Notificação Amarela); 5 – Receita</w:t>
            </w:r>
          </w:p>
          <w:p w14:paraId="5791DFA7" w14:textId="77777777" w:rsidR="00580771" w:rsidRDefault="00000000" w:rsidP="00862709">
            <w:pPr>
              <w:pBdr>
                <w:top w:val="nil"/>
                <w:left w:val="nil"/>
                <w:bottom w:val="nil"/>
                <w:right w:val="nil"/>
                <w:between w:val="nil"/>
              </w:pBdr>
              <w:spacing w:line="209" w:lineRule="auto"/>
              <w:ind w:left="7" w:firstLine="140"/>
              <w:rPr>
                <w:color w:val="000000"/>
                <w:sz w:val="20"/>
                <w:szCs w:val="20"/>
              </w:rPr>
            </w:pPr>
            <w:r>
              <w:rPr>
                <w:color w:val="000000"/>
                <w:sz w:val="20"/>
                <w:szCs w:val="20"/>
              </w:rPr>
              <w:t>Antimicrobiano em 2 vias.</w:t>
            </w:r>
          </w:p>
        </w:tc>
      </w:tr>
      <w:tr w:rsidR="00580771" w14:paraId="0EEFA378" w14:textId="77777777" w:rsidTr="00862709">
        <w:trPr>
          <w:trHeight w:val="437"/>
        </w:trPr>
        <w:tc>
          <w:tcPr>
            <w:tcW w:w="1562" w:type="dxa"/>
            <w:tcBorders>
              <w:left w:val="single" w:sz="4" w:space="0" w:color="000000"/>
              <w:right w:val="single" w:sz="4" w:space="0" w:color="000000"/>
            </w:tcBorders>
          </w:tcPr>
          <w:p w14:paraId="6B6A829A" w14:textId="77777777" w:rsidR="00580771" w:rsidRDefault="00000000" w:rsidP="00862709">
            <w:pPr>
              <w:pBdr>
                <w:top w:val="nil"/>
                <w:left w:val="nil"/>
                <w:bottom w:val="nil"/>
                <w:right w:val="nil"/>
                <w:between w:val="nil"/>
              </w:pBdr>
              <w:spacing w:line="220" w:lineRule="auto"/>
              <w:rPr>
                <w:color w:val="000000"/>
                <w:sz w:val="20"/>
                <w:szCs w:val="20"/>
              </w:rPr>
            </w:pPr>
            <w:r>
              <w:rPr>
                <w:color w:val="000000"/>
                <w:sz w:val="20"/>
                <w:szCs w:val="20"/>
              </w:rPr>
              <w:t>CID10</w:t>
            </w:r>
          </w:p>
        </w:tc>
        <w:tc>
          <w:tcPr>
            <w:tcW w:w="2428" w:type="dxa"/>
            <w:tcBorders>
              <w:left w:val="single" w:sz="4" w:space="0" w:color="000000"/>
              <w:right w:val="single" w:sz="4" w:space="0" w:color="000000"/>
            </w:tcBorders>
          </w:tcPr>
          <w:p w14:paraId="70214AD9" w14:textId="77777777" w:rsidR="00580771" w:rsidRDefault="00000000" w:rsidP="00862709">
            <w:pPr>
              <w:pBdr>
                <w:top w:val="nil"/>
                <w:left w:val="nil"/>
                <w:bottom w:val="nil"/>
                <w:right w:val="nil"/>
                <w:between w:val="nil"/>
              </w:pBdr>
              <w:spacing w:line="220" w:lineRule="auto"/>
              <w:ind w:left="154"/>
              <w:rPr>
                <w:color w:val="000000"/>
                <w:sz w:val="20"/>
                <w:szCs w:val="20"/>
              </w:rPr>
            </w:pPr>
            <w:r>
              <w:rPr>
                <w:color w:val="000000"/>
                <w:sz w:val="20"/>
                <w:szCs w:val="20"/>
              </w:rPr>
              <w:t>CID10</w:t>
            </w:r>
          </w:p>
        </w:tc>
        <w:tc>
          <w:tcPr>
            <w:tcW w:w="4804" w:type="dxa"/>
            <w:tcBorders>
              <w:left w:val="single" w:sz="4" w:space="0" w:color="000000"/>
              <w:right w:val="single" w:sz="4" w:space="0" w:color="000000"/>
            </w:tcBorders>
          </w:tcPr>
          <w:p w14:paraId="48415F3E" w14:textId="7839F2D5" w:rsidR="00580771" w:rsidRDefault="00000000" w:rsidP="00862709">
            <w:pPr>
              <w:pBdr>
                <w:top w:val="nil"/>
                <w:left w:val="nil"/>
                <w:bottom w:val="nil"/>
                <w:right w:val="nil"/>
                <w:between w:val="nil"/>
              </w:pBdr>
              <w:spacing w:before="3" w:line="232" w:lineRule="auto"/>
              <w:ind w:left="7" w:right="595"/>
              <w:rPr>
                <w:color w:val="000000"/>
                <w:sz w:val="20"/>
                <w:szCs w:val="20"/>
              </w:rPr>
            </w:pPr>
            <w:r>
              <w:rPr>
                <w:color w:val="000000"/>
                <w:sz w:val="20"/>
                <w:szCs w:val="20"/>
              </w:rPr>
              <w:t xml:space="preserve">Classificação Internacional de </w:t>
            </w:r>
            <w:r w:rsidR="00862709">
              <w:rPr>
                <w:color w:val="000000"/>
                <w:sz w:val="20"/>
                <w:szCs w:val="20"/>
              </w:rPr>
              <w:t>D</w:t>
            </w:r>
            <w:r>
              <w:rPr>
                <w:color w:val="000000"/>
                <w:sz w:val="20"/>
                <w:szCs w:val="20"/>
              </w:rPr>
              <w:t>oença</w:t>
            </w:r>
            <w:r w:rsidR="00862709">
              <w:rPr>
                <w:color w:val="000000"/>
                <w:sz w:val="20"/>
                <w:szCs w:val="20"/>
              </w:rPr>
              <w:t xml:space="preserve"> </w:t>
            </w:r>
            <w:r>
              <w:rPr>
                <w:color w:val="000000"/>
                <w:sz w:val="20"/>
                <w:szCs w:val="20"/>
              </w:rPr>
              <w:t xml:space="preserve">(aplicável apenas a medicamentos </w:t>
            </w:r>
            <w:r w:rsidR="00862709">
              <w:rPr>
                <w:color w:val="000000"/>
                <w:sz w:val="20"/>
                <w:szCs w:val="20"/>
              </w:rPr>
              <w:t>a</w:t>
            </w:r>
            <w:r>
              <w:rPr>
                <w:color w:val="000000"/>
                <w:sz w:val="20"/>
                <w:szCs w:val="20"/>
              </w:rPr>
              <w:t>ntimicrobianos).</w:t>
            </w:r>
          </w:p>
        </w:tc>
      </w:tr>
      <w:tr w:rsidR="00580771" w14:paraId="37C69D70" w14:textId="77777777" w:rsidTr="00862709">
        <w:trPr>
          <w:trHeight w:val="689"/>
        </w:trPr>
        <w:tc>
          <w:tcPr>
            <w:tcW w:w="1562" w:type="dxa"/>
            <w:tcBorders>
              <w:left w:val="single" w:sz="4" w:space="0" w:color="000000"/>
              <w:right w:val="single" w:sz="4" w:space="0" w:color="000000"/>
            </w:tcBorders>
          </w:tcPr>
          <w:p w14:paraId="1A5EF32F" w14:textId="75F75712" w:rsidR="00580771" w:rsidRDefault="00862709" w:rsidP="00862709">
            <w:pPr>
              <w:pBdr>
                <w:top w:val="nil"/>
                <w:left w:val="nil"/>
                <w:bottom w:val="nil"/>
                <w:right w:val="nil"/>
                <w:between w:val="nil"/>
              </w:pBdr>
              <w:spacing w:line="218" w:lineRule="auto"/>
              <w:rPr>
                <w:color w:val="000000"/>
                <w:sz w:val="20"/>
                <w:szCs w:val="20"/>
              </w:rPr>
            </w:pPr>
            <w:r>
              <w:rPr>
                <w:color w:val="000000"/>
                <w:sz w:val="20"/>
                <w:szCs w:val="20"/>
              </w:rPr>
              <w:t>sexo</w:t>
            </w:r>
          </w:p>
        </w:tc>
        <w:tc>
          <w:tcPr>
            <w:tcW w:w="2428" w:type="dxa"/>
            <w:tcBorders>
              <w:left w:val="single" w:sz="4" w:space="0" w:color="000000"/>
              <w:right w:val="single" w:sz="4" w:space="0" w:color="000000"/>
            </w:tcBorders>
          </w:tcPr>
          <w:p w14:paraId="47A41B94" w14:textId="77777777" w:rsidR="00580771" w:rsidRDefault="00000000" w:rsidP="00862709">
            <w:pPr>
              <w:pBdr>
                <w:top w:val="nil"/>
                <w:left w:val="nil"/>
                <w:bottom w:val="nil"/>
                <w:right w:val="nil"/>
                <w:between w:val="nil"/>
              </w:pBdr>
              <w:spacing w:line="218" w:lineRule="auto"/>
              <w:ind w:left="154"/>
              <w:rPr>
                <w:color w:val="000000"/>
                <w:sz w:val="20"/>
                <w:szCs w:val="20"/>
              </w:rPr>
            </w:pPr>
            <w:r>
              <w:rPr>
                <w:color w:val="000000"/>
                <w:sz w:val="20"/>
                <w:szCs w:val="20"/>
              </w:rPr>
              <w:t>SEXO</w:t>
            </w:r>
          </w:p>
        </w:tc>
        <w:tc>
          <w:tcPr>
            <w:tcW w:w="4804" w:type="dxa"/>
            <w:tcBorders>
              <w:left w:val="single" w:sz="4" w:space="0" w:color="000000"/>
              <w:right w:val="single" w:sz="4" w:space="0" w:color="000000"/>
            </w:tcBorders>
          </w:tcPr>
          <w:p w14:paraId="7DC2DDDF" w14:textId="77777777" w:rsidR="00580771" w:rsidRDefault="00000000" w:rsidP="00862709">
            <w:pPr>
              <w:pBdr>
                <w:top w:val="nil"/>
                <w:left w:val="nil"/>
                <w:bottom w:val="nil"/>
                <w:right w:val="nil"/>
                <w:between w:val="nil"/>
              </w:pBdr>
              <w:ind w:left="7" w:right="136"/>
              <w:rPr>
                <w:color w:val="000000"/>
                <w:sz w:val="20"/>
                <w:szCs w:val="20"/>
              </w:rPr>
            </w:pPr>
            <w:r>
              <w:rPr>
                <w:color w:val="000000"/>
                <w:sz w:val="20"/>
                <w:szCs w:val="20"/>
              </w:rPr>
              <w:t>Sexo do paciente (aplicável apenas a medicamentos antimicrobianos). Valor 1 para o sexo masculino, valor 2 para o sexo feminino.</w:t>
            </w:r>
          </w:p>
        </w:tc>
      </w:tr>
      <w:tr w:rsidR="00580771" w14:paraId="0ABC20A2" w14:textId="77777777" w:rsidTr="00862709">
        <w:trPr>
          <w:trHeight w:val="839"/>
        </w:trPr>
        <w:tc>
          <w:tcPr>
            <w:tcW w:w="1562" w:type="dxa"/>
            <w:tcBorders>
              <w:left w:val="single" w:sz="4" w:space="0" w:color="000000"/>
              <w:right w:val="single" w:sz="4" w:space="0" w:color="000000"/>
            </w:tcBorders>
          </w:tcPr>
          <w:p w14:paraId="59929B0B" w14:textId="77777777" w:rsidR="00580771" w:rsidRDefault="00000000" w:rsidP="00862709">
            <w:pPr>
              <w:pBdr>
                <w:top w:val="nil"/>
                <w:left w:val="nil"/>
                <w:bottom w:val="nil"/>
                <w:right w:val="nil"/>
                <w:between w:val="nil"/>
              </w:pBdr>
              <w:spacing w:line="220" w:lineRule="auto"/>
              <w:rPr>
                <w:color w:val="000000"/>
                <w:sz w:val="20"/>
                <w:szCs w:val="20"/>
              </w:rPr>
            </w:pPr>
            <w:r>
              <w:rPr>
                <w:color w:val="000000"/>
                <w:sz w:val="20"/>
                <w:szCs w:val="20"/>
              </w:rPr>
              <w:t>Idade</w:t>
            </w:r>
          </w:p>
        </w:tc>
        <w:tc>
          <w:tcPr>
            <w:tcW w:w="2428" w:type="dxa"/>
            <w:tcBorders>
              <w:left w:val="single" w:sz="4" w:space="0" w:color="000000"/>
              <w:right w:val="single" w:sz="4" w:space="0" w:color="000000"/>
            </w:tcBorders>
          </w:tcPr>
          <w:p w14:paraId="6852C82A" w14:textId="77777777" w:rsidR="00580771" w:rsidRDefault="00000000" w:rsidP="00862709">
            <w:pPr>
              <w:pBdr>
                <w:top w:val="nil"/>
                <w:left w:val="nil"/>
                <w:bottom w:val="nil"/>
                <w:right w:val="nil"/>
                <w:between w:val="nil"/>
              </w:pBdr>
              <w:spacing w:line="220" w:lineRule="auto"/>
              <w:ind w:left="154"/>
              <w:rPr>
                <w:color w:val="000000"/>
                <w:sz w:val="20"/>
                <w:szCs w:val="20"/>
              </w:rPr>
            </w:pPr>
            <w:r>
              <w:rPr>
                <w:color w:val="000000"/>
                <w:sz w:val="20"/>
                <w:szCs w:val="20"/>
              </w:rPr>
              <w:t>IDADE</w:t>
            </w:r>
          </w:p>
        </w:tc>
        <w:tc>
          <w:tcPr>
            <w:tcW w:w="4804" w:type="dxa"/>
            <w:tcBorders>
              <w:left w:val="single" w:sz="4" w:space="0" w:color="000000"/>
              <w:right w:val="single" w:sz="4" w:space="0" w:color="000000"/>
            </w:tcBorders>
          </w:tcPr>
          <w:p w14:paraId="4AD5E4EC" w14:textId="77777777" w:rsidR="00580771" w:rsidRDefault="00000000" w:rsidP="00862709">
            <w:pPr>
              <w:pBdr>
                <w:top w:val="nil"/>
                <w:left w:val="nil"/>
                <w:bottom w:val="nil"/>
                <w:right w:val="nil"/>
                <w:between w:val="nil"/>
              </w:pBdr>
              <w:ind w:left="7" w:right="24"/>
              <w:rPr>
                <w:color w:val="000000"/>
                <w:sz w:val="20"/>
                <w:szCs w:val="20"/>
              </w:rPr>
            </w:pPr>
            <w:r>
              <w:rPr>
                <w:color w:val="000000"/>
                <w:sz w:val="20"/>
                <w:szCs w:val="20"/>
              </w:rPr>
              <w:t>Valor numérico que representa a idade do paciente, em meses ou anos (aplicável apenas a medicamentos antimicrobianos).</w:t>
            </w:r>
          </w:p>
        </w:tc>
      </w:tr>
      <w:tr w:rsidR="00580771" w14:paraId="6BA8E496" w14:textId="77777777" w:rsidTr="00862709">
        <w:trPr>
          <w:trHeight w:val="1058"/>
        </w:trPr>
        <w:tc>
          <w:tcPr>
            <w:tcW w:w="1562" w:type="dxa"/>
            <w:tcBorders>
              <w:left w:val="single" w:sz="4" w:space="0" w:color="000000"/>
              <w:bottom w:val="single" w:sz="4" w:space="0" w:color="000000"/>
              <w:right w:val="single" w:sz="4" w:space="0" w:color="000000"/>
            </w:tcBorders>
          </w:tcPr>
          <w:p w14:paraId="6E3C93BB" w14:textId="77777777" w:rsidR="00580771" w:rsidRDefault="00000000" w:rsidP="00862709">
            <w:pPr>
              <w:pBdr>
                <w:top w:val="nil"/>
                <w:left w:val="nil"/>
                <w:bottom w:val="nil"/>
                <w:right w:val="nil"/>
                <w:between w:val="nil"/>
              </w:pBdr>
              <w:spacing w:line="216" w:lineRule="auto"/>
              <w:rPr>
                <w:color w:val="000000"/>
                <w:sz w:val="20"/>
                <w:szCs w:val="20"/>
              </w:rPr>
            </w:pPr>
            <w:r>
              <w:rPr>
                <w:color w:val="000000"/>
                <w:sz w:val="20"/>
                <w:szCs w:val="20"/>
              </w:rPr>
              <w:t>Unidade da</w:t>
            </w:r>
          </w:p>
          <w:p w14:paraId="24FC6592" w14:textId="77777777" w:rsidR="00580771" w:rsidRDefault="00000000">
            <w:pPr>
              <w:pBdr>
                <w:top w:val="nil"/>
                <w:left w:val="nil"/>
                <w:bottom w:val="nil"/>
                <w:right w:val="nil"/>
                <w:between w:val="nil"/>
              </w:pBdr>
              <w:spacing w:line="225" w:lineRule="auto"/>
              <w:ind w:left="4"/>
              <w:rPr>
                <w:color w:val="000000"/>
                <w:sz w:val="20"/>
                <w:szCs w:val="20"/>
              </w:rPr>
            </w:pPr>
            <w:r>
              <w:rPr>
                <w:color w:val="000000"/>
                <w:sz w:val="20"/>
                <w:szCs w:val="20"/>
              </w:rPr>
              <w:t>Idade</w:t>
            </w:r>
          </w:p>
        </w:tc>
        <w:tc>
          <w:tcPr>
            <w:tcW w:w="2428" w:type="dxa"/>
            <w:tcBorders>
              <w:left w:val="single" w:sz="4" w:space="0" w:color="000000"/>
              <w:bottom w:val="single" w:sz="4" w:space="0" w:color="000000"/>
              <w:right w:val="single" w:sz="4" w:space="0" w:color="000000"/>
            </w:tcBorders>
          </w:tcPr>
          <w:p w14:paraId="01D1569A" w14:textId="77777777" w:rsidR="00580771" w:rsidRDefault="00000000">
            <w:pPr>
              <w:pBdr>
                <w:top w:val="nil"/>
                <w:left w:val="nil"/>
                <w:bottom w:val="nil"/>
                <w:right w:val="nil"/>
                <w:between w:val="nil"/>
              </w:pBdr>
              <w:spacing w:line="220" w:lineRule="auto"/>
              <w:ind w:left="571"/>
              <w:rPr>
                <w:color w:val="000000"/>
                <w:sz w:val="20"/>
                <w:szCs w:val="20"/>
              </w:rPr>
            </w:pPr>
            <w:r>
              <w:rPr>
                <w:color w:val="000000"/>
                <w:sz w:val="20"/>
                <w:szCs w:val="20"/>
              </w:rPr>
              <w:t>UNIDADE_IDADE</w:t>
            </w:r>
          </w:p>
        </w:tc>
        <w:tc>
          <w:tcPr>
            <w:tcW w:w="4804" w:type="dxa"/>
            <w:tcBorders>
              <w:left w:val="single" w:sz="4" w:space="0" w:color="000000"/>
              <w:bottom w:val="single" w:sz="4" w:space="0" w:color="000000"/>
              <w:right w:val="single" w:sz="4" w:space="0" w:color="000000"/>
            </w:tcBorders>
          </w:tcPr>
          <w:p w14:paraId="56F40D23" w14:textId="77777777" w:rsidR="00580771" w:rsidRDefault="00000000" w:rsidP="00862709">
            <w:pPr>
              <w:pBdr>
                <w:top w:val="nil"/>
                <w:left w:val="nil"/>
                <w:bottom w:val="nil"/>
                <w:right w:val="nil"/>
                <w:between w:val="nil"/>
              </w:pBdr>
              <w:ind w:left="7" w:right="78"/>
              <w:rPr>
                <w:color w:val="000000"/>
                <w:sz w:val="20"/>
                <w:szCs w:val="20"/>
              </w:rPr>
            </w:pPr>
            <w:r>
              <w:rPr>
                <w:color w:val="000000"/>
                <w:sz w:val="20"/>
                <w:szCs w:val="20"/>
              </w:rPr>
              <w:t>Unidade de medida da idade do paciente, qu pode ser em meses ou anos (aplicável apenas a medicamentos antimicrobianos). Valor 1 para unidade de medida em anos, valor 2 para unidade de medidaem meses.</w:t>
            </w:r>
          </w:p>
        </w:tc>
      </w:tr>
    </w:tbl>
    <w:p w14:paraId="49563C69" w14:textId="77777777" w:rsidR="00580771" w:rsidRDefault="00580771">
      <w:pPr>
        <w:rPr>
          <w:sz w:val="20"/>
          <w:szCs w:val="20"/>
        </w:rPr>
        <w:sectPr w:rsidR="00580771" w:rsidSect="00862709">
          <w:pgSz w:w="11940" w:h="16860"/>
          <w:pgMar w:top="1701" w:right="1134" w:bottom="1134" w:left="1701" w:header="725" w:footer="0" w:gutter="0"/>
          <w:cols w:space="720"/>
        </w:sectPr>
      </w:pPr>
    </w:p>
    <w:p w14:paraId="0C5873F8" w14:textId="77777777" w:rsidR="00580771" w:rsidRDefault="00000000">
      <w:pPr>
        <w:pStyle w:val="Ttulo1"/>
        <w:numPr>
          <w:ilvl w:val="1"/>
          <w:numId w:val="1"/>
        </w:numPr>
        <w:tabs>
          <w:tab w:val="left" w:pos="561"/>
        </w:tabs>
        <w:spacing w:before="180"/>
        <w:ind w:left="560" w:hanging="429"/>
      </w:pPr>
      <w:bookmarkStart w:id="33" w:name="_2jxsxqh" w:colFirst="0" w:colLast="0"/>
      <w:bookmarkEnd w:id="33"/>
      <w:r>
        <w:lastRenderedPageBreak/>
        <w:t>Procedimentos metodológicos</w:t>
      </w:r>
    </w:p>
    <w:p w14:paraId="3865B32E" w14:textId="77777777" w:rsidR="00580771" w:rsidRDefault="00580771">
      <w:pPr>
        <w:pBdr>
          <w:top w:val="nil"/>
          <w:left w:val="nil"/>
          <w:bottom w:val="nil"/>
          <w:right w:val="nil"/>
          <w:between w:val="nil"/>
        </w:pBdr>
        <w:spacing w:before="1"/>
        <w:rPr>
          <w:b/>
          <w:color w:val="000000"/>
          <w:sz w:val="26"/>
          <w:szCs w:val="26"/>
        </w:rPr>
      </w:pPr>
    </w:p>
    <w:p w14:paraId="3097CD7E" w14:textId="77777777" w:rsidR="00580771" w:rsidRDefault="00000000">
      <w:pPr>
        <w:pBdr>
          <w:top w:val="nil"/>
          <w:left w:val="nil"/>
          <w:bottom w:val="nil"/>
          <w:right w:val="nil"/>
          <w:between w:val="nil"/>
        </w:pBdr>
        <w:spacing w:line="357" w:lineRule="auto"/>
        <w:ind w:left="132" w:right="186" w:firstLine="566"/>
        <w:jc w:val="both"/>
        <w:rPr>
          <w:color w:val="000000"/>
          <w:sz w:val="24"/>
          <w:szCs w:val="24"/>
        </w:rPr>
      </w:pPr>
      <w:r>
        <w:rPr>
          <w:color w:val="000000"/>
          <w:sz w:val="24"/>
          <w:szCs w:val="24"/>
        </w:rPr>
        <w:t>O consumo da Azitromicina foi estimada a partir da metodologia ATC/DDD e expresso pela quantidade de vendas, dose diária definida (DDD) e DDD por 1.000 habitantes por dia (DID). Assim, primeiro os medicamentos foram classificados conforme ATC, após foi realizada a busca da DDD no site da WHO: https://</w:t>
      </w:r>
      <w:hyperlink r:id="rId16">
        <w:r>
          <w:rPr>
            <w:color w:val="000000"/>
            <w:sz w:val="24"/>
            <w:szCs w:val="24"/>
          </w:rPr>
          <w:t xml:space="preserve">www.whocc.no/atc_ddd_index/ </w:t>
        </w:r>
      </w:hyperlink>
      <w:r>
        <w:rPr>
          <w:color w:val="000000"/>
          <w:sz w:val="24"/>
          <w:szCs w:val="24"/>
        </w:rPr>
        <w:t>e então o cálculo do consumo da DDD/1000 habitantes/dia conforme a fórmula abaixo.</w:t>
      </w:r>
    </w:p>
    <w:p w14:paraId="4AB33630" w14:textId="77777777" w:rsidR="00580771" w:rsidRDefault="00580771">
      <w:pPr>
        <w:pBdr>
          <w:top w:val="nil"/>
          <w:left w:val="nil"/>
          <w:bottom w:val="nil"/>
          <w:right w:val="nil"/>
          <w:between w:val="nil"/>
        </w:pBdr>
        <w:spacing w:before="11"/>
        <w:rPr>
          <w:color w:val="000000"/>
          <w:sz w:val="35"/>
          <w:szCs w:val="35"/>
        </w:rPr>
      </w:pPr>
    </w:p>
    <w:p w14:paraId="583299FD" w14:textId="77777777" w:rsidR="00580771" w:rsidRDefault="00000000">
      <w:pPr>
        <w:pBdr>
          <w:top w:val="nil"/>
          <w:left w:val="nil"/>
          <w:bottom w:val="nil"/>
          <w:right w:val="nil"/>
          <w:between w:val="nil"/>
        </w:pBdr>
        <w:spacing w:line="360" w:lineRule="auto"/>
        <w:ind w:left="132" w:right="1135" w:firstLine="566"/>
        <w:rPr>
          <w:color w:val="000000"/>
          <w:sz w:val="24"/>
          <w:szCs w:val="24"/>
        </w:rPr>
      </w:pPr>
      <w:r>
        <w:rPr>
          <w:color w:val="000000"/>
          <w:sz w:val="24"/>
          <w:szCs w:val="24"/>
        </w:rPr>
        <w:t xml:space="preserve">DDD/1000 hab/dia= </w:t>
      </w:r>
      <w:r>
        <w:rPr>
          <w:color w:val="000000"/>
          <w:sz w:val="24"/>
          <w:szCs w:val="24"/>
          <w:u w:val="single"/>
        </w:rPr>
        <w:t>Gramas por apresentação x quantidade comprimido por caixa x</w:t>
      </w:r>
      <w:r>
        <w:rPr>
          <w:color w:val="000000"/>
          <w:sz w:val="24"/>
          <w:szCs w:val="24"/>
        </w:rPr>
        <w:t xml:space="preserve"> </w:t>
      </w:r>
      <w:r>
        <w:rPr>
          <w:color w:val="000000"/>
          <w:sz w:val="24"/>
          <w:szCs w:val="24"/>
          <w:u w:val="single"/>
        </w:rPr>
        <w:t>quantidade caixas vendidas/DDD x 1000/ nº de hab x 30dias.</w:t>
      </w:r>
    </w:p>
    <w:p w14:paraId="284A74D9" w14:textId="77777777" w:rsidR="00580771" w:rsidRDefault="00580771">
      <w:pPr>
        <w:pBdr>
          <w:top w:val="nil"/>
          <w:left w:val="nil"/>
          <w:bottom w:val="nil"/>
          <w:right w:val="nil"/>
          <w:between w:val="nil"/>
        </w:pBdr>
        <w:rPr>
          <w:color w:val="000000"/>
          <w:sz w:val="20"/>
          <w:szCs w:val="20"/>
        </w:rPr>
      </w:pPr>
    </w:p>
    <w:p w14:paraId="4B717EED" w14:textId="77777777" w:rsidR="00580771" w:rsidRDefault="00580771">
      <w:pPr>
        <w:pBdr>
          <w:top w:val="nil"/>
          <w:left w:val="nil"/>
          <w:bottom w:val="nil"/>
          <w:right w:val="nil"/>
          <w:between w:val="nil"/>
        </w:pBdr>
        <w:spacing w:before="1"/>
        <w:rPr>
          <w:color w:val="000000"/>
          <w:sz w:val="26"/>
          <w:szCs w:val="26"/>
        </w:rPr>
      </w:pPr>
    </w:p>
    <w:p w14:paraId="5C1F189F" w14:textId="77777777" w:rsidR="00580771" w:rsidRDefault="00000000">
      <w:pPr>
        <w:pStyle w:val="Ttulo1"/>
        <w:numPr>
          <w:ilvl w:val="2"/>
          <w:numId w:val="3"/>
        </w:numPr>
        <w:tabs>
          <w:tab w:val="left" w:pos="913"/>
          <w:tab w:val="left" w:pos="914"/>
        </w:tabs>
        <w:spacing w:before="90"/>
        <w:ind w:hanging="782"/>
      </w:pPr>
      <w:bookmarkStart w:id="34" w:name="_z337ya" w:colFirst="0" w:colLast="0"/>
      <w:bookmarkEnd w:id="34"/>
      <w:r>
        <w:t>Coleta de dados</w:t>
      </w:r>
    </w:p>
    <w:p w14:paraId="30007364" w14:textId="77777777" w:rsidR="00580771" w:rsidRDefault="00580771">
      <w:pPr>
        <w:pBdr>
          <w:top w:val="nil"/>
          <w:left w:val="nil"/>
          <w:bottom w:val="nil"/>
          <w:right w:val="nil"/>
          <w:between w:val="nil"/>
        </w:pBdr>
        <w:spacing w:before="1"/>
        <w:rPr>
          <w:b/>
          <w:color w:val="000000"/>
          <w:sz w:val="26"/>
          <w:szCs w:val="26"/>
        </w:rPr>
      </w:pPr>
    </w:p>
    <w:p w14:paraId="1C577ED3" w14:textId="77777777" w:rsidR="00580771" w:rsidRDefault="00000000">
      <w:pPr>
        <w:pStyle w:val="Ttulo1"/>
        <w:numPr>
          <w:ilvl w:val="3"/>
          <w:numId w:val="3"/>
        </w:numPr>
        <w:tabs>
          <w:tab w:val="left" w:pos="1093"/>
          <w:tab w:val="left" w:pos="1094"/>
        </w:tabs>
        <w:ind w:hanging="962"/>
      </w:pPr>
      <w:bookmarkStart w:id="35" w:name="_3j2qqm3" w:colFirst="0" w:colLast="0"/>
      <w:bookmarkEnd w:id="35"/>
      <w:r>
        <w:t>Processamento e análise de dados</w:t>
      </w:r>
    </w:p>
    <w:p w14:paraId="63A920AB" w14:textId="77777777" w:rsidR="00580771" w:rsidRDefault="00580771">
      <w:pPr>
        <w:pBdr>
          <w:top w:val="nil"/>
          <w:left w:val="nil"/>
          <w:bottom w:val="nil"/>
          <w:right w:val="nil"/>
          <w:between w:val="nil"/>
        </w:pBdr>
        <w:rPr>
          <w:b/>
          <w:color w:val="000000"/>
          <w:sz w:val="26"/>
          <w:szCs w:val="26"/>
        </w:rPr>
      </w:pPr>
    </w:p>
    <w:p w14:paraId="6A572CEA" w14:textId="77777777" w:rsidR="00580771" w:rsidRDefault="00000000">
      <w:pPr>
        <w:pBdr>
          <w:top w:val="nil"/>
          <w:left w:val="nil"/>
          <w:bottom w:val="nil"/>
          <w:right w:val="nil"/>
          <w:between w:val="nil"/>
        </w:pBdr>
        <w:spacing w:before="203" w:line="355" w:lineRule="auto"/>
        <w:ind w:left="132" w:right="190" w:firstLine="566"/>
        <w:jc w:val="both"/>
        <w:rPr>
          <w:color w:val="000000"/>
          <w:sz w:val="24"/>
          <w:szCs w:val="24"/>
        </w:rPr>
      </w:pPr>
      <w:r>
        <w:rPr>
          <w:color w:val="000000"/>
          <w:sz w:val="24"/>
          <w:szCs w:val="24"/>
        </w:rPr>
        <w:t>A coleta de dados foi realizada através do consumo de medicamentos controlados e registrados no Sistema Nacional de Gerenciamento de Produtos Controlados (SNGPC) nas farmácias e drogarias privadas.</w:t>
      </w:r>
    </w:p>
    <w:p w14:paraId="2D630352" w14:textId="77777777" w:rsidR="00580771" w:rsidRDefault="00000000">
      <w:pPr>
        <w:pBdr>
          <w:top w:val="nil"/>
          <w:left w:val="nil"/>
          <w:bottom w:val="nil"/>
          <w:right w:val="nil"/>
          <w:between w:val="nil"/>
        </w:pBdr>
        <w:spacing w:before="1" w:line="360" w:lineRule="auto"/>
        <w:ind w:left="132" w:right="184" w:firstLine="566"/>
        <w:jc w:val="both"/>
        <w:rPr>
          <w:color w:val="000000"/>
          <w:sz w:val="24"/>
          <w:szCs w:val="24"/>
        </w:rPr>
      </w:pPr>
      <w:r>
        <w:rPr>
          <w:color w:val="000000"/>
          <w:sz w:val="24"/>
          <w:szCs w:val="24"/>
        </w:rPr>
        <w:t>Todas as informações necessárias para a pesquisa foram registradas em uma tabela elaborada no Excel sobre a avaliação do consumo dos medicamentos antimicrobianos citando o nome desses medicamentos, quantidade dispensada, analisado o consumo por mês dos mesmos. Também foi calculado a Dose Diária Definida (DDD) para avaliação do consumo de antimicrobianos a qual proporciona uma previsão aproximada do consumo. Para o cálculo da dose diária definida utilizou- se a fórmula abaixo.</w:t>
      </w:r>
    </w:p>
    <w:p w14:paraId="4A83335C" w14:textId="77777777" w:rsidR="00580771" w:rsidRDefault="00000000">
      <w:pPr>
        <w:pBdr>
          <w:top w:val="nil"/>
          <w:left w:val="nil"/>
          <w:bottom w:val="nil"/>
          <w:right w:val="nil"/>
          <w:between w:val="nil"/>
        </w:pBdr>
        <w:spacing w:before="99"/>
        <w:ind w:left="132" w:right="186" w:firstLine="566"/>
        <w:jc w:val="both"/>
        <w:rPr>
          <w:color w:val="000000"/>
          <w:sz w:val="24"/>
          <w:szCs w:val="24"/>
        </w:rPr>
      </w:pPr>
      <w:r>
        <w:rPr>
          <w:color w:val="000000"/>
          <w:sz w:val="24"/>
          <w:szCs w:val="24"/>
        </w:rPr>
        <w:t>DDD/1000 hab/dia= Gramas por apresentação x quantidade comprimido por caixa x quantidade caixas vendidas/DDD x 1000/ nº de hab x 305dias.</w:t>
      </w:r>
    </w:p>
    <w:p w14:paraId="265630B5" w14:textId="77777777" w:rsidR="00580771" w:rsidRDefault="00580771">
      <w:pPr>
        <w:pBdr>
          <w:top w:val="nil"/>
          <w:left w:val="nil"/>
          <w:bottom w:val="nil"/>
          <w:right w:val="nil"/>
          <w:between w:val="nil"/>
        </w:pBdr>
        <w:spacing w:before="5"/>
        <w:rPr>
          <w:color w:val="000000"/>
          <w:sz w:val="21"/>
          <w:szCs w:val="21"/>
        </w:rPr>
      </w:pPr>
    </w:p>
    <w:p w14:paraId="539752E4" w14:textId="77777777" w:rsidR="00580771" w:rsidRDefault="00000000">
      <w:pPr>
        <w:pBdr>
          <w:top w:val="nil"/>
          <w:left w:val="nil"/>
          <w:bottom w:val="nil"/>
          <w:right w:val="nil"/>
          <w:between w:val="nil"/>
        </w:pBdr>
        <w:spacing w:before="1" w:line="360" w:lineRule="auto"/>
        <w:ind w:left="132" w:right="184" w:firstLine="566"/>
        <w:jc w:val="both"/>
        <w:rPr>
          <w:color w:val="000000"/>
          <w:sz w:val="24"/>
          <w:szCs w:val="24"/>
        </w:rPr>
      </w:pPr>
      <w:r>
        <w:rPr>
          <w:color w:val="000000"/>
          <w:sz w:val="24"/>
          <w:szCs w:val="24"/>
        </w:rPr>
        <w:t>Os dados encontrados no levantamento de dados do Sistema Nacional de Gerenciamento de Produtos Controlados (SNGPC) foram analisados através de tabela elaborada pelo Excel e divulgados na forma de gráficos e tabelas e a partir de análise estatística descritiva (Windows, versão 7.0).</w:t>
      </w:r>
    </w:p>
    <w:p w14:paraId="6F53C513" w14:textId="77777777" w:rsidR="00580771" w:rsidRDefault="00580771">
      <w:pPr>
        <w:pBdr>
          <w:top w:val="nil"/>
          <w:left w:val="nil"/>
          <w:bottom w:val="nil"/>
          <w:right w:val="nil"/>
          <w:between w:val="nil"/>
        </w:pBdr>
        <w:rPr>
          <w:color w:val="000000"/>
          <w:sz w:val="26"/>
          <w:szCs w:val="26"/>
        </w:rPr>
      </w:pPr>
    </w:p>
    <w:p w14:paraId="7BBC5858" w14:textId="77777777" w:rsidR="00580771" w:rsidRDefault="00000000">
      <w:pPr>
        <w:pStyle w:val="Ttulo1"/>
        <w:numPr>
          <w:ilvl w:val="3"/>
          <w:numId w:val="3"/>
        </w:numPr>
        <w:tabs>
          <w:tab w:val="left" w:pos="986"/>
        </w:tabs>
        <w:ind w:left="985" w:hanging="854"/>
      </w:pPr>
      <w:bookmarkStart w:id="36" w:name="_1y810tw" w:colFirst="0" w:colLast="0"/>
      <w:bookmarkEnd w:id="36"/>
      <w:r>
        <w:t>Resultados esperados e retorno aos participantes dapesquisa</w:t>
      </w:r>
    </w:p>
    <w:p w14:paraId="03961E49" w14:textId="77777777" w:rsidR="00580771" w:rsidRDefault="00580771">
      <w:pPr>
        <w:pBdr>
          <w:top w:val="nil"/>
          <w:left w:val="nil"/>
          <w:bottom w:val="nil"/>
          <w:right w:val="nil"/>
          <w:between w:val="nil"/>
        </w:pBdr>
        <w:spacing w:before="10"/>
        <w:rPr>
          <w:b/>
          <w:color w:val="000000"/>
          <w:sz w:val="25"/>
          <w:szCs w:val="25"/>
        </w:rPr>
      </w:pPr>
    </w:p>
    <w:p w14:paraId="7AEAD9B8" w14:textId="3B50F83D" w:rsidR="00580771" w:rsidRDefault="00000000" w:rsidP="00862709">
      <w:pPr>
        <w:pBdr>
          <w:top w:val="nil"/>
          <w:left w:val="nil"/>
          <w:bottom w:val="nil"/>
          <w:right w:val="nil"/>
          <w:between w:val="nil"/>
        </w:pBdr>
        <w:spacing w:line="360" w:lineRule="auto"/>
        <w:ind w:left="132" w:right="179" w:firstLine="566"/>
        <w:jc w:val="both"/>
        <w:rPr>
          <w:color w:val="000000"/>
          <w:sz w:val="24"/>
          <w:szCs w:val="24"/>
        </w:rPr>
      </w:pPr>
      <w:r>
        <w:rPr>
          <w:color w:val="000000"/>
          <w:sz w:val="24"/>
          <w:szCs w:val="24"/>
        </w:rPr>
        <w:t xml:space="preserve">Como resultados, o foco foi atingir os objetivos definidos para o presente trabalho, mas principalmente, conhecer a distribuição e a frequência do consumo ao longo do tempo </w:t>
      </w:r>
      <w:r>
        <w:rPr>
          <w:color w:val="000000"/>
          <w:sz w:val="24"/>
          <w:szCs w:val="24"/>
        </w:rPr>
        <w:lastRenderedPageBreak/>
        <w:t>da Azitromicina registrada no SNGPC nas farmácias e drogarias privadas do Rio Grande do Sul, bem</w:t>
      </w:r>
      <w:bookmarkStart w:id="37" w:name="_2xcytpi" w:colFirst="0" w:colLast="0"/>
      <w:bookmarkEnd w:id="37"/>
      <w:r w:rsidR="00862709">
        <w:rPr>
          <w:color w:val="000000"/>
          <w:sz w:val="24"/>
          <w:szCs w:val="24"/>
        </w:rPr>
        <w:t xml:space="preserve"> </w:t>
      </w:r>
      <w:r>
        <w:rPr>
          <w:color w:val="000000"/>
          <w:sz w:val="24"/>
          <w:szCs w:val="24"/>
        </w:rPr>
        <w:t>como sobre a formação à resistência antimicrobiana. Também esperava-se, através da construção do banco de dados identificar a utilização do SNGPC, e ter conhecimento sobre a quantidade utilizada diariamente para o tratamento de infecções das mais variadas complexidades. E por fim, esperava-se encontrar as principais formas farmacêuticas dos antimicrobianos mais prescritos no período, e averiguar como pode ser reduzido o uso de antibióticos no Brasil, para preservar a população da resistência antimicrobiana.</w:t>
      </w:r>
    </w:p>
    <w:p w14:paraId="1EAF7396" w14:textId="77777777" w:rsidR="00580771" w:rsidRDefault="00580771">
      <w:pPr>
        <w:pBdr>
          <w:top w:val="nil"/>
          <w:left w:val="nil"/>
          <w:bottom w:val="nil"/>
          <w:right w:val="nil"/>
          <w:between w:val="nil"/>
        </w:pBdr>
        <w:spacing w:before="1"/>
        <w:rPr>
          <w:color w:val="000000"/>
          <w:sz w:val="26"/>
          <w:szCs w:val="26"/>
        </w:rPr>
      </w:pPr>
    </w:p>
    <w:p w14:paraId="4BF21231" w14:textId="77777777" w:rsidR="00580771" w:rsidRDefault="00000000">
      <w:pPr>
        <w:pStyle w:val="Ttulo1"/>
        <w:numPr>
          <w:ilvl w:val="3"/>
          <w:numId w:val="3"/>
        </w:numPr>
        <w:tabs>
          <w:tab w:val="left" w:pos="1153"/>
          <w:tab w:val="left" w:pos="1154"/>
        </w:tabs>
        <w:ind w:left="1153" w:hanging="1022"/>
      </w:pPr>
      <w:bookmarkStart w:id="38" w:name="_4i7ojhp" w:colFirst="0" w:colLast="0"/>
      <w:bookmarkEnd w:id="38"/>
      <w:r>
        <w:t>Divulgação dos dados da pesquisa</w:t>
      </w:r>
    </w:p>
    <w:p w14:paraId="20B0AD55" w14:textId="77777777" w:rsidR="00580771" w:rsidRDefault="00580771">
      <w:pPr>
        <w:pBdr>
          <w:top w:val="nil"/>
          <w:left w:val="nil"/>
          <w:bottom w:val="nil"/>
          <w:right w:val="nil"/>
          <w:between w:val="nil"/>
        </w:pBdr>
        <w:rPr>
          <w:b/>
          <w:color w:val="000000"/>
          <w:sz w:val="26"/>
          <w:szCs w:val="26"/>
        </w:rPr>
      </w:pPr>
    </w:p>
    <w:p w14:paraId="34F64CF4" w14:textId="77777777" w:rsidR="00580771" w:rsidRDefault="00580771">
      <w:pPr>
        <w:pBdr>
          <w:top w:val="nil"/>
          <w:left w:val="nil"/>
          <w:bottom w:val="nil"/>
          <w:right w:val="nil"/>
          <w:between w:val="nil"/>
        </w:pBdr>
        <w:rPr>
          <w:b/>
          <w:color w:val="000000"/>
        </w:rPr>
      </w:pPr>
    </w:p>
    <w:p w14:paraId="67F2F385" w14:textId="6ABFF4EE" w:rsidR="00580771" w:rsidRDefault="00000000">
      <w:pPr>
        <w:pBdr>
          <w:top w:val="nil"/>
          <w:left w:val="nil"/>
          <w:bottom w:val="nil"/>
          <w:right w:val="nil"/>
          <w:between w:val="nil"/>
        </w:pBdr>
        <w:spacing w:line="364" w:lineRule="auto"/>
        <w:ind w:left="132" w:right="365" w:firstLine="566"/>
        <w:rPr>
          <w:color w:val="000000"/>
          <w:sz w:val="24"/>
          <w:szCs w:val="24"/>
        </w:rPr>
      </w:pPr>
      <w:r>
        <w:rPr>
          <w:color w:val="000000"/>
          <w:sz w:val="24"/>
          <w:szCs w:val="24"/>
        </w:rPr>
        <w:t>A divulgação dos dados é feita através de artigo científico pela Universidade de Santa Cruz do Sul, na Revista Interdisciplinar em Promoção da Saúde.</w:t>
      </w:r>
    </w:p>
    <w:p w14:paraId="612432A3" w14:textId="44B791CC" w:rsidR="009C4F58" w:rsidRDefault="009C4F58">
      <w:pPr>
        <w:pBdr>
          <w:top w:val="nil"/>
          <w:left w:val="nil"/>
          <w:bottom w:val="nil"/>
          <w:right w:val="nil"/>
          <w:between w:val="nil"/>
        </w:pBdr>
        <w:spacing w:line="364" w:lineRule="auto"/>
        <w:ind w:left="132" w:right="365" w:firstLine="566"/>
        <w:rPr>
          <w:color w:val="000000"/>
          <w:sz w:val="24"/>
          <w:szCs w:val="24"/>
        </w:rPr>
      </w:pPr>
    </w:p>
    <w:p w14:paraId="51611F3E" w14:textId="15F86917" w:rsidR="009C4F58" w:rsidRDefault="009C4F58">
      <w:pPr>
        <w:pBdr>
          <w:top w:val="nil"/>
          <w:left w:val="nil"/>
          <w:bottom w:val="nil"/>
          <w:right w:val="nil"/>
          <w:between w:val="nil"/>
        </w:pBdr>
        <w:spacing w:line="364" w:lineRule="auto"/>
        <w:ind w:left="132" w:right="365" w:firstLine="566"/>
        <w:rPr>
          <w:color w:val="000000"/>
          <w:sz w:val="24"/>
          <w:szCs w:val="24"/>
        </w:rPr>
      </w:pPr>
    </w:p>
    <w:p w14:paraId="75E4497B" w14:textId="51E3E161" w:rsidR="009C4F58" w:rsidRDefault="009C4F58">
      <w:pPr>
        <w:pBdr>
          <w:top w:val="nil"/>
          <w:left w:val="nil"/>
          <w:bottom w:val="nil"/>
          <w:right w:val="nil"/>
          <w:between w:val="nil"/>
        </w:pBdr>
        <w:spacing w:line="364" w:lineRule="auto"/>
        <w:ind w:left="132" w:right="365" w:firstLine="566"/>
        <w:rPr>
          <w:color w:val="000000"/>
          <w:sz w:val="24"/>
          <w:szCs w:val="24"/>
        </w:rPr>
      </w:pPr>
    </w:p>
    <w:p w14:paraId="2E4A1D15" w14:textId="6C4A761C" w:rsidR="009C4F58" w:rsidRDefault="009C4F58">
      <w:pPr>
        <w:pBdr>
          <w:top w:val="nil"/>
          <w:left w:val="nil"/>
          <w:bottom w:val="nil"/>
          <w:right w:val="nil"/>
          <w:between w:val="nil"/>
        </w:pBdr>
        <w:spacing w:line="364" w:lineRule="auto"/>
        <w:ind w:left="132" w:right="365" w:firstLine="566"/>
        <w:rPr>
          <w:color w:val="000000"/>
          <w:sz w:val="24"/>
          <w:szCs w:val="24"/>
        </w:rPr>
      </w:pPr>
    </w:p>
    <w:p w14:paraId="7FA1F4F2" w14:textId="033EF3F6" w:rsidR="009C4F58" w:rsidRDefault="009C4F58">
      <w:pPr>
        <w:pBdr>
          <w:top w:val="nil"/>
          <w:left w:val="nil"/>
          <w:bottom w:val="nil"/>
          <w:right w:val="nil"/>
          <w:between w:val="nil"/>
        </w:pBdr>
        <w:spacing w:line="364" w:lineRule="auto"/>
        <w:ind w:left="132" w:right="365" w:firstLine="566"/>
        <w:rPr>
          <w:color w:val="000000"/>
          <w:sz w:val="24"/>
          <w:szCs w:val="24"/>
        </w:rPr>
      </w:pPr>
    </w:p>
    <w:p w14:paraId="2121C437" w14:textId="27712D07" w:rsidR="009C4F58" w:rsidRDefault="009C4F58">
      <w:pPr>
        <w:pBdr>
          <w:top w:val="nil"/>
          <w:left w:val="nil"/>
          <w:bottom w:val="nil"/>
          <w:right w:val="nil"/>
          <w:between w:val="nil"/>
        </w:pBdr>
        <w:spacing w:line="364" w:lineRule="auto"/>
        <w:ind w:left="132" w:right="365" w:firstLine="566"/>
        <w:rPr>
          <w:color w:val="000000"/>
          <w:sz w:val="24"/>
          <w:szCs w:val="24"/>
        </w:rPr>
      </w:pPr>
    </w:p>
    <w:p w14:paraId="3BD9351E" w14:textId="16D795FE" w:rsidR="009C4F58" w:rsidRDefault="009C4F58">
      <w:pPr>
        <w:pBdr>
          <w:top w:val="nil"/>
          <w:left w:val="nil"/>
          <w:bottom w:val="nil"/>
          <w:right w:val="nil"/>
          <w:between w:val="nil"/>
        </w:pBdr>
        <w:spacing w:line="364" w:lineRule="auto"/>
        <w:ind w:left="132" w:right="365" w:firstLine="566"/>
        <w:rPr>
          <w:color w:val="000000"/>
          <w:sz w:val="24"/>
          <w:szCs w:val="24"/>
        </w:rPr>
      </w:pPr>
    </w:p>
    <w:p w14:paraId="67A1FFCC" w14:textId="4CDF1CBC" w:rsidR="009C4F58" w:rsidRDefault="009C4F58">
      <w:pPr>
        <w:pBdr>
          <w:top w:val="nil"/>
          <w:left w:val="nil"/>
          <w:bottom w:val="nil"/>
          <w:right w:val="nil"/>
          <w:between w:val="nil"/>
        </w:pBdr>
        <w:spacing w:line="364" w:lineRule="auto"/>
        <w:ind w:left="132" w:right="365" w:firstLine="566"/>
        <w:rPr>
          <w:color w:val="000000"/>
          <w:sz w:val="24"/>
          <w:szCs w:val="24"/>
        </w:rPr>
      </w:pPr>
    </w:p>
    <w:p w14:paraId="265E3A28" w14:textId="07E9CC8D" w:rsidR="009C4F58" w:rsidRDefault="009C4F58">
      <w:pPr>
        <w:pBdr>
          <w:top w:val="nil"/>
          <w:left w:val="nil"/>
          <w:bottom w:val="nil"/>
          <w:right w:val="nil"/>
          <w:between w:val="nil"/>
        </w:pBdr>
        <w:spacing w:line="364" w:lineRule="auto"/>
        <w:ind w:left="132" w:right="365" w:firstLine="566"/>
        <w:rPr>
          <w:color w:val="000000"/>
          <w:sz w:val="24"/>
          <w:szCs w:val="24"/>
        </w:rPr>
      </w:pPr>
    </w:p>
    <w:p w14:paraId="2F5903A8" w14:textId="04EE13FC" w:rsidR="009C4F58" w:rsidRDefault="009C4F58">
      <w:pPr>
        <w:pBdr>
          <w:top w:val="nil"/>
          <w:left w:val="nil"/>
          <w:bottom w:val="nil"/>
          <w:right w:val="nil"/>
          <w:between w:val="nil"/>
        </w:pBdr>
        <w:spacing w:line="364" w:lineRule="auto"/>
        <w:ind w:left="132" w:right="365" w:firstLine="566"/>
        <w:rPr>
          <w:color w:val="000000"/>
          <w:sz w:val="24"/>
          <w:szCs w:val="24"/>
        </w:rPr>
      </w:pPr>
    </w:p>
    <w:p w14:paraId="3C8156C1" w14:textId="48EA0A65" w:rsidR="009C4F58" w:rsidRDefault="009C4F58">
      <w:pPr>
        <w:pBdr>
          <w:top w:val="nil"/>
          <w:left w:val="nil"/>
          <w:bottom w:val="nil"/>
          <w:right w:val="nil"/>
          <w:between w:val="nil"/>
        </w:pBdr>
        <w:spacing w:line="364" w:lineRule="auto"/>
        <w:ind w:left="132" w:right="365" w:firstLine="566"/>
        <w:rPr>
          <w:color w:val="000000"/>
          <w:sz w:val="24"/>
          <w:szCs w:val="24"/>
        </w:rPr>
      </w:pPr>
    </w:p>
    <w:p w14:paraId="559DAE30" w14:textId="1D305E0D" w:rsidR="009C4F58" w:rsidRDefault="009C4F58">
      <w:pPr>
        <w:pBdr>
          <w:top w:val="nil"/>
          <w:left w:val="nil"/>
          <w:bottom w:val="nil"/>
          <w:right w:val="nil"/>
          <w:between w:val="nil"/>
        </w:pBdr>
        <w:spacing w:line="364" w:lineRule="auto"/>
        <w:ind w:left="132" w:right="365" w:firstLine="566"/>
        <w:rPr>
          <w:color w:val="000000"/>
          <w:sz w:val="24"/>
          <w:szCs w:val="24"/>
        </w:rPr>
      </w:pPr>
    </w:p>
    <w:p w14:paraId="6394E0CD" w14:textId="61810EA2" w:rsidR="009C4F58" w:rsidRDefault="009C4F58">
      <w:pPr>
        <w:pBdr>
          <w:top w:val="nil"/>
          <w:left w:val="nil"/>
          <w:bottom w:val="nil"/>
          <w:right w:val="nil"/>
          <w:between w:val="nil"/>
        </w:pBdr>
        <w:spacing w:line="364" w:lineRule="auto"/>
        <w:ind w:left="132" w:right="365" w:firstLine="566"/>
        <w:rPr>
          <w:color w:val="000000"/>
          <w:sz w:val="24"/>
          <w:szCs w:val="24"/>
        </w:rPr>
      </w:pPr>
    </w:p>
    <w:p w14:paraId="2F1B47DA" w14:textId="44A0385B" w:rsidR="009C4F58" w:rsidRDefault="009C4F58">
      <w:pPr>
        <w:pBdr>
          <w:top w:val="nil"/>
          <w:left w:val="nil"/>
          <w:bottom w:val="nil"/>
          <w:right w:val="nil"/>
          <w:between w:val="nil"/>
        </w:pBdr>
        <w:spacing w:line="364" w:lineRule="auto"/>
        <w:ind w:left="132" w:right="365" w:firstLine="566"/>
        <w:rPr>
          <w:color w:val="000000"/>
          <w:sz w:val="24"/>
          <w:szCs w:val="24"/>
        </w:rPr>
      </w:pPr>
    </w:p>
    <w:p w14:paraId="519EE3CF" w14:textId="5796537D" w:rsidR="009C4F58" w:rsidRDefault="009C4F58">
      <w:pPr>
        <w:pBdr>
          <w:top w:val="nil"/>
          <w:left w:val="nil"/>
          <w:bottom w:val="nil"/>
          <w:right w:val="nil"/>
          <w:between w:val="nil"/>
        </w:pBdr>
        <w:spacing w:line="364" w:lineRule="auto"/>
        <w:ind w:left="132" w:right="365" w:firstLine="566"/>
        <w:rPr>
          <w:color w:val="000000"/>
          <w:sz w:val="24"/>
          <w:szCs w:val="24"/>
        </w:rPr>
      </w:pPr>
    </w:p>
    <w:p w14:paraId="3D0DD3B4" w14:textId="567F6C71" w:rsidR="009C4F58" w:rsidRDefault="009C4F58">
      <w:pPr>
        <w:pBdr>
          <w:top w:val="nil"/>
          <w:left w:val="nil"/>
          <w:bottom w:val="nil"/>
          <w:right w:val="nil"/>
          <w:between w:val="nil"/>
        </w:pBdr>
        <w:spacing w:line="364" w:lineRule="auto"/>
        <w:ind w:left="132" w:right="365" w:firstLine="566"/>
        <w:rPr>
          <w:color w:val="000000"/>
          <w:sz w:val="24"/>
          <w:szCs w:val="24"/>
        </w:rPr>
      </w:pPr>
    </w:p>
    <w:p w14:paraId="717012E6" w14:textId="7391F850" w:rsidR="009C4F58" w:rsidRDefault="009C4F58">
      <w:pPr>
        <w:pBdr>
          <w:top w:val="nil"/>
          <w:left w:val="nil"/>
          <w:bottom w:val="nil"/>
          <w:right w:val="nil"/>
          <w:between w:val="nil"/>
        </w:pBdr>
        <w:spacing w:line="364" w:lineRule="auto"/>
        <w:ind w:left="132" w:right="365" w:firstLine="566"/>
        <w:rPr>
          <w:color w:val="000000"/>
          <w:sz w:val="24"/>
          <w:szCs w:val="24"/>
        </w:rPr>
      </w:pPr>
    </w:p>
    <w:p w14:paraId="41F01185" w14:textId="31DCE9EB" w:rsidR="009C4F58" w:rsidRDefault="009C4F58">
      <w:pPr>
        <w:pBdr>
          <w:top w:val="nil"/>
          <w:left w:val="nil"/>
          <w:bottom w:val="nil"/>
          <w:right w:val="nil"/>
          <w:between w:val="nil"/>
        </w:pBdr>
        <w:spacing w:line="364" w:lineRule="auto"/>
        <w:ind w:left="132" w:right="365" w:firstLine="566"/>
        <w:rPr>
          <w:color w:val="000000"/>
          <w:sz w:val="24"/>
          <w:szCs w:val="24"/>
        </w:rPr>
      </w:pPr>
    </w:p>
    <w:p w14:paraId="0306A49B" w14:textId="30E585AF" w:rsidR="009C4F58" w:rsidRDefault="009C4F58">
      <w:pPr>
        <w:pBdr>
          <w:top w:val="nil"/>
          <w:left w:val="nil"/>
          <w:bottom w:val="nil"/>
          <w:right w:val="nil"/>
          <w:between w:val="nil"/>
        </w:pBdr>
        <w:spacing w:line="364" w:lineRule="auto"/>
        <w:ind w:left="132" w:right="365" w:firstLine="566"/>
        <w:rPr>
          <w:color w:val="000000"/>
          <w:sz w:val="24"/>
          <w:szCs w:val="24"/>
        </w:rPr>
      </w:pPr>
    </w:p>
    <w:p w14:paraId="704646F7" w14:textId="531D7202" w:rsidR="009C4F58" w:rsidRDefault="009C4F58">
      <w:pPr>
        <w:pBdr>
          <w:top w:val="nil"/>
          <w:left w:val="nil"/>
          <w:bottom w:val="nil"/>
          <w:right w:val="nil"/>
          <w:between w:val="nil"/>
        </w:pBdr>
        <w:spacing w:line="364" w:lineRule="auto"/>
        <w:ind w:left="132" w:right="365" w:firstLine="566"/>
        <w:rPr>
          <w:color w:val="000000"/>
          <w:sz w:val="24"/>
          <w:szCs w:val="24"/>
        </w:rPr>
      </w:pPr>
    </w:p>
    <w:p w14:paraId="2BAB8F5E" w14:textId="77777777" w:rsidR="009C4F58" w:rsidRDefault="009C4F58">
      <w:pPr>
        <w:pBdr>
          <w:top w:val="nil"/>
          <w:left w:val="nil"/>
          <w:bottom w:val="nil"/>
          <w:right w:val="nil"/>
          <w:between w:val="nil"/>
        </w:pBdr>
        <w:spacing w:line="364" w:lineRule="auto"/>
        <w:ind w:left="132" w:right="365" w:firstLine="566"/>
        <w:rPr>
          <w:color w:val="000000"/>
          <w:sz w:val="24"/>
          <w:szCs w:val="24"/>
        </w:rPr>
      </w:pPr>
    </w:p>
    <w:p w14:paraId="6E752F13" w14:textId="77777777" w:rsidR="00580771" w:rsidRDefault="00580771">
      <w:pPr>
        <w:pBdr>
          <w:top w:val="nil"/>
          <w:left w:val="nil"/>
          <w:bottom w:val="nil"/>
          <w:right w:val="nil"/>
          <w:between w:val="nil"/>
        </w:pBdr>
        <w:spacing w:before="8"/>
        <w:rPr>
          <w:color w:val="000000"/>
          <w:sz w:val="32"/>
          <w:szCs w:val="32"/>
        </w:rPr>
      </w:pPr>
    </w:p>
    <w:p w14:paraId="209BCC1D" w14:textId="77777777" w:rsidR="00580771" w:rsidRDefault="00000000">
      <w:pPr>
        <w:numPr>
          <w:ilvl w:val="0"/>
          <w:numId w:val="1"/>
        </w:numPr>
        <w:pBdr>
          <w:top w:val="nil"/>
          <w:left w:val="nil"/>
          <w:bottom w:val="nil"/>
          <w:right w:val="nil"/>
          <w:between w:val="nil"/>
        </w:pBdr>
        <w:tabs>
          <w:tab w:val="left" w:pos="314"/>
        </w:tabs>
        <w:ind w:left="313" w:hanging="182"/>
        <w:jc w:val="both"/>
        <w:rPr>
          <w:color w:val="000000"/>
        </w:rPr>
      </w:pPr>
      <w:r>
        <w:rPr>
          <w:b/>
          <w:color w:val="000000"/>
          <w:sz w:val="24"/>
          <w:szCs w:val="24"/>
        </w:rPr>
        <w:t>RESULTADOS E DISCUSSÃO</w:t>
      </w:r>
    </w:p>
    <w:p w14:paraId="13F230B5" w14:textId="77777777" w:rsidR="00580771" w:rsidRDefault="00580771">
      <w:pPr>
        <w:pBdr>
          <w:top w:val="nil"/>
          <w:left w:val="nil"/>
          <w:bottom w:val="nil"/>
          <w:right w:val="nil"/>
          <w:between w:val="nil"/>
        </w:pBdr>
        <w:spacing w:before="2"/>
        <w:rPr>
          <w:b/>
          <w:color w:val="000000"/>
          <w:sz w:val="33"/>
          <w:szCs w:val="33"/>
        </w:rPr>
      </w:pPr>
    </w:p>
    <w:p w14:paraId="27A5298C" w14:textId="5A41746F" w:rsidR="00580771" w:rsidRDefault="00000000" w:rsidP="00327030">
      <w:pPr>
        <w:pBdr>
          <w:top w:val="nil"/>
          <w:left w:val="nil"/>
          <w:bottom w:val="nil"/>
          <w:right w:val="nil"/>
          <w:between w:val="nil"/>
        </w:pBdr>
        <w:spacing w:line="360" w:lineRule="auto"/>
        <w:ind w:left="132" w:right="149" w:firstLine="566"/>
        <w:jc w:val="both"/>
        <w:rPr>
          <w:color w:val="000000"/>
          <w:sz w:val="24"/>
          <w:szCs w:val="24"/>
        </w:rPr>
      </w:pPr>
      <w:r>
        <w:rPr>
          <w:color w:val="000000"/>
          <w:sz w:val="24"/>
          <w:szCs w:val="24"/>
        </w:rPr>
        <w:t>Durante o período de coleta de dados, foram analisadas as vendas realizadas nos municípios do Rio Grande do Sul registradas no SNGPC no período de janeiro de 2020 a setembro 2021, sendo o total de 11.706.102,00 vendas registradas. Dessas, 1.163,342 foram de azitromicina (9,9%), 585.798,0</w:t>
      </w:r>
      <w:r w:rsidR="00327030">
        <w:rPr>
          <w:color w:val="000000"/>
          <w:sz w:val="24"/>
          <w:szCs w:val="24"/>
        </w:rPr>
        <w:t xml:space="preserve"> </w:t>
      </w:r>
      <w:r>
        <w:rPr>
          <w:color w:val="000000"/>
          <w:sz w:val="24"/>
          <w:szCs w:val="24"/>
        </w:rPr>
        <w:t xml:space="preserve">(50,35%) em 2020 e 577.544,0 (49,65%) em 2021. Além disso, verificou-se que havia informação acerca do sexo em idade dos consumidores, onde o total foi de </w:t>
      </w:r>
      <w:del w:id="39" w:author="Ana Paula Helfer Schneider" w:date="2022-11-03T16:03:00Z">
        <w:r w:rsidDel="002F4DD6">
          <w:rPr>
            <w:color w:val="000000"/>
            <w:sz w:val="24"/>
            <w:szCs w:val="24"/>
          </w:rPr>
          <w:delText>8.056</w:delText>
        </w:r>
      </w:del>
      <w:ins w:id="40" w:author="Ana Paula Helfer Schneider" w:date="2022-11-03T16:03:00Z">
        <w:r w:rsidR="002F4DD6">
          <w:rPr>
            <w:color w:val="000000"/>
            <w:sz w:val="24"/>
            <w:szCs w:val="24"/>
          </w:rPr>
          <w:t>1.149.398</w:t>
        </w:r>
      </w:ins>
      <w:r>
        <w:rPr>
          <w:color w:val="000000"/>
          <w:sz w:val="24"/>
          <w:szCs w:val="24"/>
        </w:rPr>
        <w:t xml:space="preserve">, sendo a maioria do sexo feminino, </w:t>
      </w:r>
      <w:del w:id="41" w:author="Ana Paula Helfer Schneider" w:date="2022-11-03T16:05:00Z">
        <w:r w:rsidDel="002F4DD6">
          <w:rPr>
            <w:color w:val="000000"/>
            <w:sz w:val="24"/>
            <w:szCs w:val="24"/>
          </w:rPr>
          <w:delText>6.146</w:delText>
        </w:r>
      </w:del>
      <w:ins w:id="42" w:author="Ana Paula Helfer Schneider" w:date="2022-11-03T16:05:00Z">
        <w:r w:rsidR="002F4DD6">
          <w:rPr>
            <w:color w:val="000000"/>
            <w:sz w:val="24"/>
            <w:szCs w:val="24"/>
          </w:rPr>
          <w:t>627.643</w:t>
        </w:r>
      </w:ins>
      <w:r>
        <w:rPr>
          <w:color w:val="000000"/>
          <w:sz w:val="24"/>
          <w:szCs w:val="24"/>
        </w:rPr>
        <w:t xml:space="preserve"> (</w:t>
      </w:r>
      <w:del w:id="43" w:author="Ana Paula Helfer Schneider" w:date="2022-11-03T16:05:00Z">
        <w:r w:rsidDel="002F4DD6">
          <w:rPr>
            <w:color w:val="000000"/>
            <w:sz w:val="24"/>
            <w:szCs w:val="24"/>
          </w:rPr>
          <w:delText>76,29</w:delText>
        </w:r>
      </w:del>
      <w:ins w:id="44" w:author="Ana Paula Helfer Schneider" w:date="2022-11-03T16:05:00Z">
        <w:r w:rsidR="002F4DD6">
          <w:rPr>
            <w:color w:val="000000"/>
            <w:sz w:val="24"/>
            <w:szCs w:val="24"/>
          </w:rPr>
          <w:t>54,61</w:t>
        </w:r>
      </w:ins>
      <w:r>
        <w:rPr>
          <w:color w:val="000000"/>
          <w:sz w:val="24"/>
          <w:szCs w:val="24"/>
        </w:rPr>
        <w:t xml:space="preserve">%) e </w:t>
      </w:r>
      <w:del w:id="45" w:author="Ana Paula Helfer Schneider" w:date="2022-11-03T16:05:00Z">
        <w:r w:rsidDel="002F4DD6">
          <w:rPr>
            <w:color w:val="000000"/>
            <w:sz w:val="24"/>
            <w:szCs w:val="24"/>
          </w:rPr>
          <w:delText>1.910</w:delText>
        </w:r>
      </w:del>
      <w:ins w:id="46" w:author="Ana Paula Helfer Schneider" w:date="2022-11-03T16:05:00Z">
        <w:r w:rsidR="002F4DD6">
          <w:rPr>
            <w:color w:val="000000"/>
            <w:sz w:val="24"/>
            <w:szCs w:val="24"/>
          </w:rPr>
          <w:t>521.746</w:t>
        </w:r>
      </w:ins>
      <w:r>
        <w:rPr>
          <w:color w:val="000000"/>
          <w:sz w:val="24"/>
          <w:szCs w:val="24"/>
        </w:rPr>
        <w:t xml:space="preserve"> (</w:t>
      </w:r>
      <w:del w:id="47" w:author="Ana Paula Helfer Schneider" w:date="2022-11-03T16:05:00Z">
        <w:r w:rsidDel="002F4DD6">
          <w:rPr>
            <w:color w:val="000000"/>
            <w:sz w:val="24"/>
            <w:szCs w:val="24"/>
          </w:rPr>
          <w:delText>23,71</w:delText>
        </w:r>
      </w:del>
      <w:ins w:id="48" w:author="Ana Paula Helfer Schneider" w:date="2022-11-03T16:05:00Z">
        <w:r w:rsidR="002F4DD6">
          <w:rPr>
            <w:color w:val="000000"/>
            <w:sz w:val="24"/>
            <w:szCs w:val="24"/>
          </w:rPr>
          <w:t>45,39</w:t>
        </w:r>
      </w:ins>
      <w:r>
        <w:rPr>
          <w:color w:val="000000"/>
          <w:sz w:val="24"/>
          <w:szCs w:val="24"/>
        </w:rPr>
        <w:t xml:space="preserve">%) foram do sexo masculino, conforme apresenta </w:t>
      </w:r>
      <w:r w:rsidR="00A14837">
        <w:rPr>
          <w:color w:val="000000"/>
          <w:sz w:val="24"/>
          <w:szCs w:val="24"/>
        </w:rPr>
        <w:t xml:space="preserve">o quadro </w:t>
      </w:r>
      <w:del w:id="49" w:author="Ana Paula Helfer Schneider" w:date="2022-11-03T16:05:00Z">
        <w:r w:rsidDel="002F4DD6">
          <w:rPr>
            <w:color w:val="000000"/>
            <w:sz w:val="24"/>
            <w:szCs w:val="24"/>
          </w:rPr>
          <w:delText>Tabel</w:delText>
        </w:r>
      </w:del>
      <w:r w:rsidR="00327030">
        <w:rPr>
          <w:color w:val="000000"/>
          <w:sz w:val="24"/>
          <w:szCs w:val="24"/>
        </w:rPr>
        <w:t>1</w:t>
      </w:r>
      <w:r w:rsidR="00727E8A">
        <w:rPr>
          <w:color w:val="000000"/>
          <w:sz w:val="24"/>
          <w:szCs w:val="24"/>
        </w:rPr>
        <w:t>. O</w:t>
      </w:r>
      <w:ins w:id="50" w:author="Ana Paula Helfer Schneider" w:date="2022-11-03T16:07:00Z">
        <w:r w:rsidR="002F4DD6">
          <w:rPr>
            <w:color w:val="000000"/>
            <w:sz w:val="24"/>
            <w:szCs w:val="24"/>
          </w:rPr>
          <w:t xml:space="preserve"> </w:t>
        </w:r>
      </w:ins>
      <w:ins w:id="51" w:author="Ana Paula Helfer Schneider" w:date="2022-11-03T16:09:00Z">
        <w:r w:rsidR="002F4DD6">
          <w:rPr>
            <w:color w:val="000000"/>
            <w:sz w:val="24"/>
            <w:szCs w:val="24"/>
          </w:rPr>
          <w:t>Fa</w:t>
        </w:r>
      </w:ins>
      <w:r w:rsidR="00F344F5">
        <w:rPr>
          <w:color w:val="000000"/>
          <w:sz w:val="24"/>
          <w:szCs w:val="24"/>
        </w:rPr>
        <w:t>t</w:t>
      </w:r>
      <w:ins w:id="52" w:author="Ana Paula Helfer Schneider" w:date="2022-11-03T16:09:00Z">
        <w:r w:rsidR="002F4DD6">
          <w:rPr>
            <w:color w:val="000000"/>
            <w:sz w:val="24"/>
            <w:szCs w:val="24"/>
          </w:rPr>
          <w:t xml:space="preserve">or sobre a idade, a média de </w:t>
        </w:r>
      </w:ins>
      <w:ins w:id="53" w:author="Ana Paula Helfer Schneider" w:date="2022-11-03T16:10:00Z">
        <w:r w:rsidR="002F4DD6">
          <w:rPr>
            <w:color w:val="000000"/>
            <w:sz w:val="24"/>
            <w:szCs w:val="24"/>
          </w:rPr>
          <w:t>idade foi de 39 (+- 20,7) anos</w:t>
        </w:r>
      </w:ins>
      <w:r w:rsidR="00727E8A">
        <w:rPr>
          <w:color w:val="000000"/>
          <w:sz w:val="24"/>
          <w:szCs w:val="24"/>
        </w:rPr>
        <w:t>.</w:t>
      </w:r>
    </w:p>
    <w:p w14:paraId="0637B32F" w14:textId="77777777" w:rsidR="00580771" w:rsidRDefault="00580771">
      <w:pPr>
        <w:pBdr>
          <w:top w:val="nil"/>
          <w:left w:val="nil"/>
          <w:bottom w:val="nil"/>
          <w:right w:val="nil"/>
          <w:between w:val="nil"/>
        </w:pBdr>
        <w:spacing w:before="10"/>
        <w:rPr>
          <w:color w:val="000000"/>
          <w:sz w:val="21"/>
          <w:szCs w:val="21"/>
        </w:rPr>
      </w:pPr>
    </w:p>
    <w:p w14:paraId="21E1C4F4" w14:textId="2D1914E4" w:rsidR="00580771" w:rsidRDefault="00EE2BF3">
      <w:pPr>
        <w:spacing w:after="3"/>
        <w:ind w:left="132"/>
        <w:jc w:val="both"/>
        <w:rPr>
          <w:b/>
        </w:rPr>
      </w:pPr>
      <w:r>
        <w:rPr>
          <w:b/>
        </w:rPr>
        <w:t>Quadro 2</w:t>
      </w:r>
      <w:commentRangeStart w:id="54"/>
      <w:r>
        <w:rPr>
          <w:b/>
        </w:rPr>
        <w:t xml:space="preserve"> – Registro do SNGPC das vendas de azitromicina</w:t>
      </w:r>
    </w:p>
    <w:p w14:paraId="311446F9" w14:textId="77777777" w:rsidR="00727E8A" w:rsidRDefault="00727E8A">
      <w:pPr>
        <w:spacing w:after="3"/>
        <w:ind w:left="132"/>
        <w:jc w:val="both"/>
        <w:rPr>
          <w:b/>
        </w:rPr>
      </w:pPr>
    </w:p>
    <w:tbl>
      <w:tblPr>
        <w:tblStyle w:val="a2"/>
        <w:tblW w:w="483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55" w:author="Ana Paula Helfer Schneider" w:date="2022-11-03T16:06:00Z">
          <w:tblPr>
            <w:tblStyle w:val="a2"/>
            <w:tblW w:w="724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2415"/>
        <w:gridCol w:w="2415"/>
        <w:tblGridChange w:id="56">
          <w:tblGrid>
            <w:gridCol w:w="2415"/>
            <w:gridCol w:w="2415"/>
          </w:tblGrid>
        </w:tblGridChange>
      </w:tblGrid>
      <w:tr w:rsidR="002F4DD6" w14:paraId="465DB72E" w14:textId="77777777" w:rsidTr="002F4DD6">
        <w:trPr>
          <w:trHeight w:val="251"/>
          <w:trPrChange w:id="57" w:author="Ana Paula Helfer Schneider" w:date="2022-11-03T16:06:00Z">
            <w:trPr>
              <w:trHeight w:val="251"/>
            </w:trPr>
          </w:trPrChange>
        </w:trPr>
        <w:tc>
          <w:tcPr>
            <w:tcW w:w="2415" w:type="dxa"/>
            <w:tcPrChange w:id="58" w:author="Ana Paula Helfer Schneider" w:date="2022-11-03T16:06:00Z">
              <w:tcPr>
                <w:tcW w:w="2415" w:type="dxa"/>
              </w:tcPr>
            </w:tcPrChange>
          </w:tcPr>
          <w:p w14:paraId="6D4D84ED" w14:textId="77777777" w:rsidR="002F4DD6" w:rsidRDefault="002F4DD6">
            <w:pPr>
              <w:pBdr>
                <w:top w:val="nil"/>
                <w:left w:val="nil"/>
                <w:bottom w:val="nil"/>
                <w:right w:val="nil"/>
                <w:between w:val="nil"/>
              </w:pBdr>
              <w:spacing w:line="232" w:lineRule="auto"/>
              <w:ind w:left="110"/>
              <w:rPr>
                <w:color w:val="000000"/>
              </w:rPr>
            </w:pPr>
            <w:r>
              <w:rPr>
                <w:color w:val="000000"/>
              </w:rPr>
              <w:t>Sexo</w:t>
            </w:r>
          </w:p>
        </w:tc>
        <w:tc>
          <w:tcPr>
            <w:tcW w:w="2415" w:type="dxa"/>
            <w:tcPrChange w:id="59" w:author="Ana Paula Helfer Schneider" w:date="2022-11-03T16:06:00Z">
              <w:tcPr>
                <w:tcW w:w="2415" w:type="dxa"/>
              </w:tcPr>
            </w:tcPrChange>
          </w:tcPr>
          <w:p w14:paraId="36C0BDCF" w14:textId="77777777" w:rsidR="002F4DD6" w:rsidRDefault="002F4DD6">
            <w:pPr>
              <w:pBdr>
                <w:top w:val="nil"/>
                <w:left w:val="nil"/>
                <w:bottom w:val="nil"/>
                <w:right w:val="nil"/>
                <w:between w:val="nil"/>
              </w:pBdr>
              <w:spacing w:line="232" w:lineRule="auto"/>
              <w:ind w:left="107"/>
              <w:rPr>
                <w:color w:val="000000"/>
              </w:rPr>
            </w:pPr>
            <w:r>
              <w:rPr>
                <w:color w:val="000000"/>
              </w:rPr>
              <w:t>Percent.</w:t>
            </w:r>
          </w:p>
        </w:tc>
      </w:tr>
      <w:tr w:rsidR="002F4DD6" w14:paraId="38EF0D8C" w14:textId="77777777" w:rsidTr="002F4DD6">
        <w:trPr>
          <w:trHeight w:val="254"/>
          <w:trPrChange w:id="60" w:author="Ana Paula Helfer Schneider" w:date="2022-11-03T16:06:00Z">
            <w:trPr>
              <w:trHeight w:val="254"/>
            </w:trPr>
          </w:trPrChange>
        </w:trPr>
        <w:tc>
          <w:tcPr>
            <w:tcW w:w="2415" w:type="dxa"/>
            <w:tcPrChange w:id="61" w:author="Ana Paula Helfer Schneider" w:date="2022-11-03T16:06:00Z">
              <w:tcPr>
                <w:tcW w:w="2415" w:type="dxa"/>
              </w:tcPr>
            </w:tcPrChange>
          </w:tcPr>
          <w:p w14:paraId="144931FC" w14:textId="3EEBB3A7" w:rsidR="002F4DD6" w:rsidRDefault="002F4DD6">
            <w:pPr>
              <w:pBdr>
                <w:top w:val="nil"/>
                <w:left w:val="nil"/>
                <w:bottom w:val="nil"/>
                <w:right w:val="nil"/>
                <w:between w:val="nil"/>
              </w:pBdr>
              <w:spacing w:line="234" w:lineRule="auto"/>
              <w:ind w:left="110"/>
              <w:rPr>
                <w:color w:val="000000"/>
              </w:rPr>
            </w:pPr>
            <w:del w:id="62" w:author="Ana Paula Helfer Schneider" w:date="2022-11-03T16:04:00Z">
              <w:r w:rsidDel="002F4DD6">
                <w:rPr>
                  <w:color w:val="000000"/>
                </w:rPr>
                <w:delText>1</w:delText>
              </w:r>
            </w:del>
            <w:ins w:id="63" w:author="Ana Paula Helfer Schneider" w:date="2022-11-03T16:04:00Z">
              <w:r>
                <w:rPr>
                  <w:color w:val="000000"/>
                </w:rPr>
                <w:t>Masculin</w:t>
              </w:r>
            </w:ins>
            <w:r w:rsidR="00727E8A">
              <w:rPr>
                <w:color w:val="000000"/>
              </w:rPr>
              <w:t>o</w:t>
            </w:r>
          </w:p>
        </w:tc>
        <w:tc>
          <w:tcPr>
            <w:tcW w:w="2415" w:type="dxa"/>
            <w:tcPrChange w:id="64" w:author="Ana Paula Helfer Schneider" w:date="2022-11-03T16:06:00Z">
              <w:tcPr>
                <w:tcW w:w="2415" w:type="dxa"/>
              </w:tcPr>
            </w:tcPrChange>
          </w:tcPr>
          <w:p w14:paraId="023B0EA1" w14:textId="77777777" w:rsidR="002F4DD6" w:rsidRDefault="002F4DD6">
            <w:pPr>
              <w:pBdr>
                <w:top w:val="nil"/>
                <w:left w:val="nil"/>
                <w:bottom w:val="nil"/>
                <w:right w:val="nil"/>
                <w:between w:val="nil"/>
              </w:pBdr>
              <w:spacing w:line="234" w:lineRule="auto"/>
              <w:ind w:left="107"/>
              <w:rPr>
                <w:color w:val="000000"/>
              </w:rPr>
            </w:pPr>
            <w:r>
              <w:rPr>
                <w:color w:val="000000"/>
              </w:rPr>
              <w:t>45.39</w:t>
            </w:r>
          </w:p>
        </w:tc>
      </w:tr>
      <w:tr w:rsidR="002F4DD6" w14:paraId="6504C0C9" w14:textId="77777777" w:rsidTr="002F4DD6">
        <w:trPr>
          <w:trHeight w:val="251"/>
          <w:trPrChange w:id="65" w:author="Ana Paula Helfer Schneider" w:date="2022-11-03T16:06:00Z">
            <w:trPr>
              <w:trHeight w:val="251"/>
            </w:trPr>
          </w:trPrChange>
        </w:trPr>
        <w:tc>
          <w:tcPr>
            <w:tcW w:w="2415" w:type="dxa"/>
            <w:tcPrChange w:id="66" w:author="Ana Paula Helfer Schneider" w:date="2022-11-03T16:06:00Z">
              <w:tcPr>
                <w:tcW w:w="2415" w:type="dxa"/>
              </w:tcPr>
            </w:tcPrChange>
          </w:tcPr>
          <w:p w14:paraId="45E779FE" w14:textId="1F59DAB3" w:rsidR="002F4DD6" w:rsidRDefault="002F4DD6">
            <w:pPr>
              <w:pBdr>
                <w:top w:val="nil"/>
                <w:left w:val="nil"/>
                <w:bottom w:val="nil"/>
                <w:right w:val="nil"/>
                <w:between w:val="nil"/>
              </w:pBdr>
              <w:spacing w:line="232" w:lineRule="auto"/>
              <w:ind w:left="110"/>
              <w:rPr>
                <w:color w:val="000000"/>
              </w:rPr>
            </w:pPr>
            <w:ins w:id="67" w:author="Ana Paula Helfer Schneider" w:date="2022-11-03T16:04:00Z">
              <w:r>
                <w:rPr>
                  <w:color w:val="000000"/>
                </w:rPr>
                <w:t xml:space="preserve">Feminino </w:t>
              </w:r>
            </w:ins>
            <w:del w:id="68" w:author="Ana Paula Helfer Schneider" w:date="2022-11-03T16:04:00Z">
              <w:r w:rsidDel="002F4DD6">
                <w:rPr>
                  <w:color w:val="000000"/>
                </w:rPr>
                <w:delText>2</w:delText>
              </w:r>
            </w:del>
          </w:p>
        </w:tc>
        <w:tc>
          <w:tcPr>
            <w:tcW w:w="2415" w:type="dxa"/>
            <w:tcPrChange w:id="69" w:author="Ana Paula Helfer Schneider" w:date="2022-11-03T16:06:00Z">
              <w:tcPr>
                <w:tcW w:w="2415" w:type="dxa"/>
              </w:tcPr>
            </w:tcPrChange>
          </w:tcPr>
          <w:p w14:paraId="19762C2D" w14:textId="77777777" w:rsidR="002F4DD6" w:rsidRDefault="002F4DD6">
            <w:pPr>
              <w:pBdr>
                <w:top w:val="nil"/>
                <w:left w:val="nil"/>
                <w:bottom w:val="nil"/>
                <w:right w:val="nil"/>
                <w:between w:val="nil"/>
              </w:pBdr>
              <w:spacing w:line="232" w:lineRule="auto"/>
              <w:ind w:left="107"/>
              <w:rPr>
                <w:color w:val="000000"/>
              </w:rPr>
            </w:pPr>
            <w:r>
              <w:rPr>
                <w:color w:val="000000"/>
              </w:rPr>
              <w:t>54,61</w:t>
            </w:r>
          </w:p>
        </w:tc>
      </w:tr>
      <w:tr w:rsidR="002F4DD6" w14:paraId="30E5346B" w14:textId="77777777" w:rsidTr="002F4DD6">
        <w:trPr>
          <w:trHeight w:val="254"/>
          <w:trPrChange w:id="70" w:author="Ana Paula Helfer Schneider" w:date="2022-11-03T16:06:00Z">
            <w:trPr>
              <w:trHeight w:val="254"/>
            </w:trPr>
          </w:trPrChange>
        </w:trPr>
        <w:tc>
          <w:tcPr>
            <w:tcW w:w="2415" w:type="dxa"/>
            <w:tcPrChange w:id="71" w:author="Ana Paula Helfer Schneider" w:date="2022-11-03T16:06:00Z">
              <w:tcPr>
                <w:tcW w:w="2415" w:type="dxa"/>
              </w:tcPr>
            </w:tcPrChange>
          </w:tcPr>
          <w:p w14:paraId="0264DB54" w14:textId="77777777" w:rsidR="002F4DD6" w:rsidRDefault="002F4DD6">
            <w:pPr>
              <w:pBdr>
                <w:top w:val="nil"/>
                <w:left w:val="nil"/>
                <w:bottom w:val="nil"/>
                <w:right w:val="nil"/>
                <w:between w:val="nil"/>
              </w:pBdr>
              <w:spacing w:line="234" w:lineRule="auto"/>
              <w:ind w:left="110"/>
              <w:rPr>
                <w:color w:val="000000"/>
              </w:rPr>
            </w:pPr>
            <w:r>
              <w:rPr>
                <w:color w:val="000000"/>
              </w:rPr>
              <w:t>Total</w:t>
            </w:r>
          </w:p>
        </w:tc>
        <w:tc>
          <w:tcPr>
            <w:tcW w:w="2415" w:type="dxa"/>
            <w:tcPrChange w:id="72" w:author="Ana Paula Helfer Schneider" w:date="2022-11-03T16:06:00Z">
              <w:tcPr>
                <w:tcW w:w="2415" w:type="dxa"/>
              </w:tcPr>
            </w:tcPrChange>
          </w:tcPr>
          <w:p w14:paraId="720E6350" w14:textId="77777777" w:rsidR="002F4DD6" w:rsidRDefault="002F4DD6">
            <w:pPr>
              <w:pBdr>
                <w:top w:val="nil"/>
                <w:left w:val="nil"/>
                <w:bottom w:val="nil"/>
                <w:right w:val="nil"/>
                <w:between w:val="nil"/>
              </w:pBdr>
              <w:spacing w:line="234" w:lineRule="auto"/>
              <w:ind w:left="107"/>
              <w:rPr>
                <w:color w:val="000000"/>
              </w:rPr>
            </w:pPr>
            <w:r>
              <w:rPr>
                <w:color w:val="000000"/>
              </w:rPr>
              <w:t>100,00</w:t>
            </w:r>
          </w:p>
        </w:tc>
      </w:tr>
      <w:commentRangeEnd w:id="54"/>
    </w:tbl>
    <w:p w14:paraId="2DFB23D4" w14:textId="77777777" w:rsidR="00727E8A" w:rsidRDefault="00727E8A">
      <w:pPr>
        <w:ind w:left="132"/>
        <w:jc w:val="both"/>
        <w:rPr>
          <w:b/>
          <w:sz w:val="20"/>
          <w:szCs w:val="20"/>
        </w:rPr>
      </w:pPr>
    </w:p>
    <w:p w14:paraId="6418BDF1" w14:textId="1A6BA08E" w:rsidR="00580771" w:rsidRDefault="002F4DD6">
      <w:pPr>
        <w:ind w:left="132"/>
        <w:jc w:val="both"/>
        <w:rPr>
          <w:b/>
          <w:sz w:val="20"/>
          <w:szCs w:val="20"/>
        </w:rPr>
      </w:pPr>
      <w:r>
        <w:rPr>
          <w:rStyle w:val="Refdecomentrio"/>
        </w:rPr>
        <w:commentReference w:id="54"/>
      </w:r>
      <w:r>
        <w:rPr>
          <w:b/>
          <w:sz w:val="20"/>
          <w:szCs w:val="20"/>
        </w:rPr>
        <w:t>Fonte: Sistema Nacional de Gerenciamento de Produtos Controlados (SNGPC)</w:t>
      </w:r>
    </w:p>
    <w:p w14:paraId="34D6F598" w14:textId="35988ECD" w:rsidR="00F344F5" w:rsidRDefault="00F344F5">
      <w:pPr>
        <w:ind w:left="132"/>
        <w:jc w:val="both"/>
        <w:rPr>
          <w:b/>
          <w:sz w:val="20"/>
          <w:szCs w:val="20"/>
        </w:rPr>
      </w:pPr>
    </w:p>
    <w:p w14:paraId="68C23075" w14:textId="7CC9DCFB" w:rsidR="00727E8A" w:rsidRDefault="00727E8A">
      <w:pPr>
        <w:ind w:left="132"/>
        <w:jc w:val="both"/>
        <w:rPr>
          <w:b/>
          <w:sz w:val="20"/>
          <w:szCs w:val="20"/>
        </w:rPr>
      </w:pPr>
    </w:p>
    <w:p w14:paraId="672F7946" w14:textId="77777777" w:rsidR="00727E8A" w:rsidRDefault="00727E8A">
      <w:pPr>
        <w:ind w:left="132"/>
        <w:jc w:val="both"/>
        <w:rPr>
          <w:b/>
          <w:sz w:val="20"/>
          <w:szCs w:val="20"/>
        </w:rPr>
      </w:pPr>
    </w:p>
    <w:p w14:paraId="5C171E3E" w14:textId="22B5E812" w:rsidR="00F344F5" w:rsidRPr="00F344F5" w:rsidRDefault="00F344F5" w:rsidP="00F344F5">
      <w:pPr>
        <w:jc w:val="both"/>
        <w:rPr>
          <w:b/>
          <w:sz w:val="24"/>
          <w:szCs w:val="24"/>
        </w:rPr>
      </w:pPr>
      <w:r w:rsidRPr="00F344F5">
        <w:rPr>
          <w:b/>
          <w:sz w:val="24"/>
          <w:szCs w:val="24"/>
        </w:rPr>
        <w:t>Gráfico 1: Registro do SNGPC das vendas de Azitromicina</w:t>
      </w:r>
    </w:p>
    <w:p w14:paraId="243BB4EC" w14:textId="77777777" w:rsidR="00580771" w:rsidRDefault="00580771">
      <w:pPr>
        <w:pBdr>
          <w:top w:val="nil"/>
          <w:left w:val="nil"/>
          <w:bottom w:val="nil"/>
          <w:right w:val="nil"/>
          <w:between w:val="nil"/>
        </w:pBdr>
        <w:rPr>
          <w:b/>
          <w:color w:val="000000"/>
        </w:rPr>
      </w:pPr>
    </w:p>
    <w:p w14:paraId="21988A91" w14:textId="154F47DC" w:rsidR="00580771" w:rsidRDefault="00862709">
      <w:pPr>
        <w:pBdr>
          <w:top w:val="nil"/>
          <w:left w:val="nil"/>
          <w:bottom w:val="nil"/>
          <w:right w:val="nil"/>
          <w:between w:val="nil"/>
        </w:pBdr>
        <w:rPr>
          <w:b/>
          <w:color w:val="000000"/>
        </w:rPr>
      </w:pPr>
      <w:r>
        <w:rPr>
          <w:b/>
          <w:noProof/>
          <w:color w:val="000000"/>
        </w:rPr>
        <w:drawing>
          <wp:inline distT="0" distB="0" distL="0" distR="0" wp14:anchorId="1D847952" wp14:editId="687E8D07">
            <wp:extent cx="5257800" cy="2752725"/>
            <wp:effectExtent l="0" t="0" r="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08A56E" w14:textId="77777777" w:rsidR="00580771" w:rsidRDefault="00580771">
      <w:pPr>
        <w:pBdr>
          <w:top w:val="nil"/>
          <w:left w:val="nil"/>
          <w:bottom w:val="nil"/>
          <w:right w:val="nil"/>
          <w:between w:val="nil"/>
        </w:pBdr>
        <w:rPr>
          <w:b/>
          <w:color w:val="000000"/>
        </w:rPr>
      </w:pPr>
    </w:p>
    <w:p w14:paraId="59D2596B" w14:textId="4F182B7F" w:rsidR="00F344F5" w:rsidRDefault="00F344F5" w:rsidP="00F344F5">
      <w:pPr>
        <w:rPr>
          <w:b/>
          <w:sz w:val="20"/>
          <w:szCs w:val="20"/>
        </w:rPr>
      </w:pPr>
      <w:r>
        <w:rPr>
          <w:b/>
          <w:sz w:val="20"/>
          <w:szCs w:val="20"/>
        </w:rPr>
        <w:t>Fonte: Sistema Nacional de Gerenciamento de Produtos Controlados (SNGPC)</w:t>
      </w:r>
    </w:p>
    <w:p w14:paraId="6D499042" w14:textId="77777777" w:rsidR="00F344F5" w:rsidRDefault="00F344F5" w:rsidP="00F344F5">
      <w:pPr>
        <w:rPr>
          <w:b/>
          <w:sz w:val="20"/>
          <w:szCs w:val="20"/>
        </w:rPr>
      </w:pPr>
    </w:p>
    <w:p w14:paraId="75BD5288" w14:textId="17804896" w:rsidR="00F344F5" w:rsidRPr="00727E8A" w:rsidRDefault="00727E8A" w:rsidP="001C035A">
      <w:pPr>
        <w:pBdr>
          <w:top w:val="nil"/>
          <w:left w:val="nil"/>
          <w:bottom w:val="nil"/>
          <w:right w:val="nil"/>
          <w:between w:val="nil"/>
        </w:pBdr>
        <w:spacing w:line="360" w:lineRule="auto"/>
        <w:ind w:firstLine="567"/>
        <w:rPr>
          <w:bCs/>
          <w:color w:val="000000"/>
          <w:sz w:val="24"/>
          <w:szCs w:val="24"/>
        </w:rPr>
      </w:pPr>
      <w:r>
        <w:rPr>
          <w:bCs/>
          <w:color w:val="000000"/>
          <w:sz w:val="24"/>
          <w:szCs w:val="24"/>
        </w:rPr>
        <w:t xml:space="preserve">Em relação, aos prescritores, a pesquisa </w:t>
      </w:r>
      <w:r w:rsidR="001C035A">
        <w:rPr>
          <w:bCs/>
          <w:color w:val="000000"/>
          <w:sz w:val="24"/>
          <w:szCs w:val="24"/>
        </w:rPr>
        <w:t xml:space="preserve">declarou um alto índice em relação ao CRM, totalizando 989.788 prescrições. Contudo, em segunda posição, tem-se o CRO, com 151.427 prescrições e o CRMV com 8.174, conforme apresenta </w:t>
      </w:r>
      <w:r w:rsidR="00770EEB">
        <w:rPr>
          <w:bCs/>
          <w:color w:val="000000"/>
          <w:sz w:val="24"/>
          <w:szCs w:val="24"/>
        </w:rPr>
        <w:t>o quadro 2</w:t>
      </w:r>
      <w:r w:rsidR="001C035A">
        <w:rPr>
          <w:bCs/>
          <w:color w:val="000000"/>
          <w:sz w:val="24"/>
          <w:szCs w:val="24"/>
        </w:rPr>
        <w:t xml:space="preserve">.  </w:t>
      </w:r>
    </w:p>
    <w:p w14:paraId="45E1B60C" w14:textId="77777777" w:rsidR="00727E8A" w:rsidRDefault="00727E8A" w:rsidP="00F344F5">
      <w:pPr>
        <w:pBdr>
          <w:top w:val="nil"/>
          <w:left w:val="nil"/>
          <w:bottom w:val="nil"/>
          <w:right w:val="nil"/>
          <w:between w:val="nil"/>
        </w:pBdr>
        <w:rPr>
          <w:b/>
          <w:color w:val="000000"/>
        </w:rPr>
      </w:pPr>
    </w:p>
    <w:p w14:paraId="324A3192" w14:textId="7641CE0E" w:rsidR="00F344F5" w:rsidRDefault="00EE2BF3" w:rsidP="00F344F5">
      <w:pPr>
        <w:spacing w:after="3"/>
        <w:jc w:val="both"/>
        <w:rPr>
          <w:b/>
        </w:rPr>
      </w:pPr>
      <w:r>
        <w:rPr>
          <w:b/>
        </w:rPr>
        <w:t>Quadro</w:t>
      </w:r>
      <w:r w:rsidR="00F344F5">
        <w:rPr>
          <w:b/>
        </w:rPr>
        <w:t xml:space="preserve"> </w:t>
      </w:r>
      <w:r w:rsidR="00A17E71">
        <w:rPr>
          <w:b/>
        </w:rPr>
        <w:t>3</w:t>
      </w:r>
      <w:r w:rsidR="00F344F5">
        <w:rPr>
          <w:b/>
        </w:rPr>
        <w:t xml:space="preserve"> – Registro dos prescritores da Azitromicina</w:t>
      </w:r>
    </w:p>
    <w:p w14:paraId="031909FD" w14:textId="77777777" w:rsidR="001C035A" w:rsidRDefault="001C035A" w:rsidP="00F344F5">
      <w:pPr>
        <w:spacing w:after="3"/>
        <w:jc w:val="both"/>
        <w:rPr>
          <w:b/>
        </w:rPr>
      </w:pPr>
    </w:p>
    <w:p w14:paraId="05D8CC4C" w14:textId="77777777" w:rsidR="00580771" w:rsidRDefault="00580771">
      <w:pPr>
        <w:pBdr>
          <w:top w:val="nil"/>
          <w:left w:val="nil"/>
          <w:bottom w:val="nil"/>
          <w:right w:val="nil"/>
          <w:between w:val="nil"/>
        </w:pBdr>
        <w:spacing w:before="7"/>
        <w:rPr>
          <w:b/>
          <w:color w:val="000000"/>
          <w:sz w:val="12"/>
          <w:szCs w:val="12"/>
        </w:rPr>
      </w:pPr>
    </w:p>
    <w:tbl>
      <w:tblPr>
        <w:tblStyle w:val="a4"/>
        <w:tblW w:w="5027" w:type="dxa"/>
        <w:tblInd w:w="760" w:type="dxa"/>
        <w:tblBorders>
          <w:top w:val="nil"/>
          <w:left w:val="nil"/>
          <w:bottom w:val="nil"/>
          <w:right w:val="nil"/>
          <w:insideH w:val="nil"/>
          <w:insideV w:val="nil"/>
        </w:tblBorders>
        <w:tblLayout w:type="fixed"/>
        <w:tblLook w:val="0000" w:firstRow="0" w:lastRow="0" w:firstColumn="0" w:lastColumn="0" w:noHBand="0" w:noVBand="0"/>
      </w:tblPr>
      <w:tblGrid>
        <w:gridCol w:w="1305"/>
        <w:gridCol w:w="1472"/>
        <w:gridCol w:w="1313"/>
        <w:gridCol w:w="937"/>
      </w:tblGrid>
      <w:tr w:rsidR="00580771" w14:paraId="21A40707" w14:textId="77777777">
        <w:trPr>
          <w:trHeight w:val="607"/>
        </w:trPr>
        <w:tc>
          <w:tcPr>
            <w:tcW w:w="1305" w:type="dxa"/>
            <w:tcBorders>
              <w:bottom w:val="dashed" w:sz="6" w:space="0" w:color="000000"/>
              <w:right w:val="single" w:sz="6" w:space="0" w:color="000000"/>
            </w:tcBorders>
          </w:tcPr>
          <w:p w14:paraId="69223422" w14:textId="77777777" w:rsidR="00580771" w:rsidRDefault="00000000">
            <w:pPr>
              <w:pBdr>
                <w:top w:val="nil"/>
                <w:left w:val="nil"/>
                <w:bottom w:val="nil"/>
                <w:right w:val="nil"/>
                <w:between w:val="nil"/>
              </w:pBdr>
              <w:spacing w:line="276" w:lineRule="auto"/>
              <w:ind w:left="307" w:right="134" w:hanging="315"/>
              <w:rPr>
                <w:rFonts w:ascii="Consolas" w:eastAsia="Consolas" w:hAnsi="Consolas" w:cs="Consolas"/>
                <w:color w:val="000000"/>
                <w:sz w:val="19"/>
                <w:szCs w:val="19"/>
              </w:rPr>
            </w:pPr>
            <w:commentRangeStart w:id="73"/>
            <w:r>
              <w:rPr>
                <w:rFonts w:ascii="Consolas" w:eastAsia="Consolas" w:hAnsi="Consolas" w:cs="Consolas"/>
                <w:color w:val="000000"/>
                <w:sz w:val="19"/>
                <w:szCs w:val="19"/>
              </w:rPr>
              <w:t>CONSELHO_PR ESCRITOR</w:t>
            </w:r>
          </w:p>
        </w:tc>
        <w:tc>
          <w:tcPr>
            <w:tcW w:w="1472" w:type="dxa"/>
            <w:tcBorders>
              <w:left w:val="single" w:sz="6" w:space="0" w:color="000000"/>
              <w:bottom w:val="dashed" w:sz="6" w:space="0" w:color="000000"/>
            </w:tcBorders>
          </w:tcPr>
          <w:p w14:paraId="6036E2DA" w14:textId="77777777" w:rsidR="00580771" w:rsidRDefault="00580771">
            <w:pPr>
              <w:pBdr>
                <w:top w:val="nil"/>
                <w:left w:val="nil"/>
                <w:bottom w:val="nil"/>
                <w:right w:val="nil"/>
                <w:between w:val="nil"/>
              </w:pBdr>
              <w:spacing w:before="11"/>
              <w:rPr>
                <w:b/>
                <w:color w:val="000000"/>
                <w:sz w:val="21"/>
                <w:szCs w:val="21"/>
              </w:rPr>
            </w:pPr>
          </w:p>
          <w:p w14:paraId="34A9B19E" w14:textId="77777777" w:rsidR="00580771" w:rsidRDefault="00000000">
            <w:pPr>
              <w:pBdr>
                <w:top w:val="nil"/>
                <w:left w:val="nil"/>
                <w:bottom w:val="nil"/>
                <w:right w:val="nil"/>
                <w:between w:val="nil"/>
              </w:pBdr>
              <w:ind w:right="259"/>
              <w:jc w:val="right"/>
              <w:rPr>
                <w:rFonts w:ascii="Consolas" w:eastAsia="Consolas" w:hAnsi="Consolas" w:cs="Consolas"/>
                <w:color w:val="000000"/>
                <w:sz w:val="19"/>
                <w:szCs w:val="19"/>
              </w:rPr>
            </w:pPr>
            <w:r>
              <w:rPr>
                <w:rFonts w:ascii="Consolas" w:eastAsia="Consolas" w:hAnsi="Consolas" w:cs="Consolas"/>
                <w:color w:val="000000"/>
                <w:sz w:val="19"/>
                <w:szCs w:val="19"/>
              </w:rPr>
              <w:t>Freq.</w:t>
            </w:r>
          </w:p>
        </w:tc>
        <w:tc>
          <w:tcPr>
            <w:tcW w:w="1313" w:type="dxa"/>
            <w:tcBorders>
              <w:bottom w:val="dashed" w:sz="6" w:space="0" w:color="000000"/>
            </w:tcBorders>
          </w:tcPr>
          <w:p w14:paraId="6D0FCDDE" w14:textId="77777777" w:rsidR="00580771" w:rsidRDefault="00580771">
            <w:pPr>
              <w:pBdr>
                <w:top w:val="nil"/>
                <w:left w:val="nil"/>
                <w:bottom w:val="nil"/>
                <w:right w:val="nil"/>
                <w:between w:val="nil"/>
              </w:pBdr>
              <w:spacing w:before="11"/>
              <w:rPr>
                <w:b/>
                <w:color w:val="000000"/>
                <w:sz w:val="21"/>
                <w:szCs w:val="21"/>
              </w:rPr>
            </w:pPr>
          </w:p>
          <w:p w14:paraId="1259A4D4" w14:textId="77777777" w:rsidR="00580771" w:rsidRDefault="00000000">
            <w:pPr>
              <w:pBdr>
                <w:top w:val="nil"/>
                <w:left w:val="nil"/>
                <w:bottom w:val="nil"/>
                <w:right w:val="nil"/>
                <w:between w:val="nil"/>
              </w:pBdr>
              <w:ind w:right="312"/>
              <w:jc w:val="right"/>
              <w:rPr>
                <w:rFonts w:ascii="Consolas" w:eastAsia="Consolas" w:hAnsi="Consolas" w:cs="Consolas"/>
                <w:color w:val="000000"/>
                <w:sz w:val="19"/>
                <w:szCs w:val="19"/>
              </w:rPr>
            </w:pPr>
            <w:r>
              <w:rPr>
                <w:rFonts w:ascii="Consolas" w:eastAsia="Consolas" w:hAnsi="Consolas" w:cs="Consolas"/>
                <w:color w:val="000000"/>
                <w:sz w:val="19"/>
                <w:szCs w:val="19"/>
              </w:rPr>
              <w:t>Percent</w:t>
            </w:r>
          </w:p>
        </w:tc>
        <w:tc>
          <w:tcPr>
            <w:tcW w:w="937" w:type="dxa"/>
            <w:tcBorders>
              <w:bottom w:val="dashed" w:sz="6" w:space="0" w:color="000000"/>
            </w:tcBorders>
          </w:tcPr>
          <w:p w14:paraId="14151124" w14:textId="77777777" w:rsidR="00580771" w:rsidRDefault="00580771">
            <w:pPr>
              <w:pBdr>
                <w:top w:val="nil"/>
                <w:left w:val="nil"/>
                <w:bottom w:val="nil"/>
                <w:right w:val="nil"/>
                <w:between w:val="nil"/>
              </w:pBdr>
              <w:spacing w:before="11"/>
              <w:rPr>
                <w:b/>
                <w:color w:val="000000"/>
                <w:sz w:val="21"/>
                <w:szCs w:val="21"/>
              </w:rPr>
            </w:pPr>
          </w:p>
          <w:p w14:paraId="073F476E" w14:textId="77777777" w:rsidR="00580771" w:rsidRDefault="00000000">
            <w:pPr>
              <w:pBdr>
                <w:top w:val="nil"/>
                <w:left w:val="nil"/>
                <w:bottom w:val="nil"/>
                <w:right w:val="nil"/>
                <w:between w:val="nil"/>
              </w:pBdr>
              <w:ind w:right="-15"/>
              <w:jc w:val="right"/>
              <w:rPr>
                <w:rFonts w:ascii="Consolas" w:eastAsia="Consolas" w:hAnsi="Consolas" w:cs="Consolas"/>
                <w:color w:val="000000"/>
                <w:sz w:val="19"/>
                <w:szCs w:val="19"/>
              </w:rPr>
            </w:pPr>
            <w:r>
              <w:rPr>
                <w:rFonts w:ascii="Consolas" w:eastAsia="Consolas" w:hAnsi="Consolas" w:cs="Consolas"/>
                <w:color w:val="000000"/>
                <w:sz w:val="19"/>
                <w:szCs w:val="19"/>
              </w:rPr>
              <w:t>Cum.</w:t>
            </w:r>
          </w:p>
        </w:tc>
      </w:tr>
      <w:tr w:rsidR="00580771" w14:paraId="1950F70D" w14:textId="77777777">
        <w:trPr>
          <w:trHeight w:val="395"/>
        </w:trPr>
        <w:tc>
          <w:tcPr>
            <w:tcW w:w="1305" w:type="dxa"/>
            <w:tcBorders>
              <w:top w:val="dashed" w:sz="6" w:space="0" w:color="000000"/>
              <w:right w:val="single" w:sz="6" w:space="0" w:color="000000"/>
            </w:tcBorders>
          </w:tcPr>
          <w:p w14:paraId="2CAE56A2" w14:textId="77777777" w:rsidR="00580771" w:rsidRDefault="00000000">
            <w:pPr>
              <w:pBdr>
                <w:top w:val="nil"/>
                <w:left w:val="nil"/>
                <w:bottom w:val="nil"/>
                <w:right w:val="nil"/>
                <w:between w:val="nil"/>
              </w:pBdr>
              <w:spacing w:before="140"/>
              <w:ind w:right="145"/>
              <w:jc w:val="right"/>
              <w:rPr>
                <w:rFonts w:ascii="Consolas" w:eastAsia="Consolas" w:hAnsi="Consolas" w:cs="Consolas"/>
                <w:color w:val="000000"/>
                <w:sz w:val="19"/>
                <w:szCs w:val="19"/>
              </w:rPr>
            </w:pPr>
            <w:r>
              <w:rPr>
                <w:rFonts w:ascii="Consolas" w:eastAsia="Consolas" w:hAnsi="Consolas" w:cs="Consolas"/>
                <w:color w:val="000000"/>
                <w:sz w:val="19"/>
                <w:szCs w:val="19"/>
              </w:rPr>
              <w:t>CRM</w:t>
            </w:r>
          </w:p>
        </w:tc>
        <w:tc>
          <w:tcPr>
            <w:tcW w:w="1472" w:type="dxa"/>
            <w:tcBorders>
              <w:top w:val="dashed" w:sz="6" w:space="0" w:color="000000"/>
              <w:left w:val="single" w:sz="6" w:space="0" w:color="000000"/>
            </w:tcBorders>
          </w:tcPr>
          <w:p w14:paraId="373E5C72" w14:textId="77777777" w:rsidR="00580771" w:rsidRDefault="00000000">
            <w:pPr>
              <w:pBdr>
                <w:top w:val="nil"/>
                <w:left w:val="nil"/>
                <w:bottom w:val="nil"/>
                <w:right w:val="nil"/>
                <w:between w:val="nil"/>
              </w:pBdr>
              <w:spacing w:before="140"/>
              <w:ind w:right="259"/>
              <w:jc w:val="right"/>
              <w:rPr>
                <w:rFonts w:ascii="Consolas" w:eastAsia="Consolas" w:hAnsi="Consolas" w:cs="Consolas"/>
                <w:color w:val="000000"/>
                <w:sz w:val="19"/>
                <w:szCs w:val="19"/>
              </w:rPr>
            </w:pPr>
            <w:r>
              <w:rPr>
                <w:rFonts w:ascii="Consolas" w:eastAsia="Consolas" w:hAnsi="Consolas" w:cs="Consolas"/>
                <w:color w:val="000000"/>
                <w:sz w:val="19"/>
                <w:szCs w:val="19"/>
              </w:rPr>
              <w:t>989,788</w:t>
            </w:r>
          </w:p>
        </w:tc>
        <w:tc>
          <w:tcPr>
            <w:tcW w:w="1313" w:type="dxa"/>
            <w:tcBorders>
              <w:top w:val="dashed" w:sz="6" w:space="0" w:color="000000"/>
            </w:tcBorders>
          </w:tcPr>
          <w:p w14:paraId="6E6D41DA" w14:textId="77777777" w:rsidR="00580771" w:rsidRDefault="00000000">
            <w:pPr>
              <w:pBdr>
                <w:top w:val="nil"/>
                <w:left w:val="nil"/>
                <w:bottom w:val="nil"/>
                <w:right w:val="nil"/>
                <w:between w:val="nil"/>
              </w:pBdr>
              <w:spacing w:before="140"/>
              <w:ind w:right="312"/>
              <w:jc w:val="right"/>
              <w:rPr>
                <w:rFonts w:ascii="Consolas" w:eastAsia="Consolas" w:hAnsi="Consolas" w:cs="Consolas"/>
                <w:color w:val="000000"/>
                <w:sz w:val="19"/>
                <w:szCs w:val="19"/>
              </w:rPr>
            </w:pPr>
            <w:r>
              <w:rPr>
                <w:rFonts w:ascii="Consolas" w:eastAsia="Consolas" w:hAnsi="Consolas" w:cs="Consolas"/>
                <w:color w:val="000000"/>
                <w:sz w:val="19"/>
                <w:szCs w:val="19"/>
              </w:rPr>
              <w:t>85.08</w:t>
            </w:r>
          </w:p>
        </w:tc>
        <w:tc>
          <w:tcPr>
            <w:tcW w:w="937" w:type="dxa"/>
            <w:tcBorders>
              <w:top w:val="dashed" w:sz="6" w:space="0" w:color="000000"/>
            </w:tcBorders>
          </w:tcPr>
          <w:p w14:paraId="70842A20" w14:textId="77777777" w:rsidR="00580771" w:rsidRDefault="00000000">
            <w:pPr>
              <w:pBdr>
                <w:top w:val="nil"/>
                <w:left w:val="nil"/>
                <w:bottom w:val="nil"/>
                <w:right w:val="nil"/>
                <w:between w:val="nil"/>
              </w:pBdr>
              <w:spacing w:before="140"/>
              <w:ind w:right="-15"/>
              <w:jc w:val="right"/>
              <w:rPr>
                <w:rFonts w:ascii="Consolas" w:eastAsia="Consolas" w:hAnsi="Consolas" w:cs="Consolas"/>
                <w:color w:val="000000"/>
                <w:sz w:val="19"/>
                <w:szCs w:val="19"/>
              </w:rPr>
            </w:pPr>
            <w:r>
              <w:rPr>
                <w:rFonts w:ascii="Consolas" w:eastAsia="Consolas" w:hAnsi="Consolas" w:cs="Consolas"/>
                <w:color w:val="000000"/>
                <w:sz w:val="19"/>
                <w:szCs w:val="19"/>
              </w:rPr>
              <w:t>85.08</w:t>
            </w:r>
          </w:p>
        </w:tc>
      </w:tr>
      <w:tr w:rsidR="00580771" w14:paraId="1AD6D616" w14:textId="77777777">
        <w:trPr>
          <w:trHeight w:val="255"/>
        </w:trPr>
        <w:tc>
          <w:tcPr>
            <w:tcW w:w="1305" w:type="dxa"/>
            <w:tcBorders>
              <w:right w:val="single" w:sz="6" w:space="0" w:color="000000"/>
            </w:tcBorders>
          </w:tcPr>
          <w:p w14:paraId="52227714" w14:textId="77777777" w:rsidR="00580771" w:rsidRDefault="00000000">
            <w:pPr>
              <w:pBdr>
                <w:top w:val="nil"/>
                <w:left w:val="nil"/>
                <w:bottom w:val="nil"/>
                <w:right w:val="nil"/>
                <w:between w:val="nil"/>
              </w:pBdr>
              <w:ind w:right="145"/>
              <w:jc w:val="right"/>
              <w:rPr>
                <w:rFonts w:ascii="Consolas" w:eastAsia="Consolas" w:hAnsi="Consolas" w:cs="Consolas"/>
                <w:color w:val="000000"/>
                <w:sz w:val="19"/>
                <w:szCs w:val="19"/>
              </w:rPr>
            </w:pPr>
            <w:r>
              <w:rPr>
                <w:rFonts w:ascii="Consolas" w:eastAsia="Consolas" w:hAnsi="Consolas" w:cs="Consolas"/>
                <w:color w:val="000000"/>
                <w:sz w:val="19"/>
                <w:szCs w:val="19"/>
              </w:rPr>
              <w:t>CRMV</w:t>
            </w:r>
          </w:p>
        </w:tc>
        <w:tc>
          <w:tcPr>
            <w:tcW w:w="1472" w:type="dxa"/>
            <w:tcBorders>
              <w:left w:val="single" w:sz="6" w:space="0" w:color="000000"/>
            </w:tcBorders>
          </w:tcPr>
          <w:p w14:paraId="0F3F0D70" w14:textId="77777777" w:rsidR="00580771" w:rsidRDefault="00000000">
            <w:pPr>
              <w:pBdr>
                <w:top w:val="nil"/>
                <w:left w:val="nil"/>
                <w:bottom w:val="nil"/>
                <w:right w:val="nil"/>
                <w:between w:val="nil"/>
              </w:pBdr>
              <w:ind w:right="259"/>
              <w:jc w:val="right"/>
              <w:rPr>
                <w:rFonts w:ascii="Consolas" w:eastAsia="Consolas" w:hAnsi="Consolas" w:cs="Consolas"/>
                <w:color w:val="000000"/>
                <w:sz w:val="19"/>
                <w:szCs w:val="19"/>
              </w:rPr>
            </w:pPr>
            <w:r>
              <w:rPr>
                <w:rFonts w:ascii="Consolas" w:eastAsia="Consolas" w:hAnsi="Consolas" w:cs="Consolas"/>
                <w:color w:val="000000"/>
                <w:sz w:val="19"/>
                <w:szCs w:val="19"/>
              </w:rPr>
              <w:t>8,174</w:t>
            </w:r>
          </w:p>
        </w:tc>
        <w:tc>
          <w:tcPr>
            <w:tcW w:w="1313" w:type="dxa"/>
          </w:tcPr>
          <w:p w14:paraId="00F34CFF" w14:textId="77777777" w:rsidR="00580771" w:rsidRDefault="00000000">
            <w:pPr>
              <w:pBdr>
                <w:top w:val="nil"/>
                <w:left w:val="nil"/>
                <w:bottom w:val="nil"/>
                <w:right w:val="nil"/>
                <w:between w:val="nil"/>
              </w:pBdr>
              <w:ind w:right="312"/>
              <w:jc w:val="right"/>
              <w:rPr>
                <w:rFonts w:ascii="Consolas" w:eastAsia="Consolas" w:hAnsi="Consolas" w:cs="Consolas"/>
                <w:color w:val="000000"/>
                <w:sz w:val="19"/>
                <w:szCs w:val="19"/>
              </w:rPr>
            </w:pPr>
            <w:r>
              <w:rPr>
                <w:rFonts w:ascii="Consolas" w:eastAsia="Consolas" w:hAnsi="Consolas" w:cs="Consolas"/>
                <w:color w:val="000000"/>
                <w:sz w:val="19"/>
                <w:szCs w:val="19"/>
              </w:rPr>
              <w:t>0.70</w:t>
            </w:r>
          </w:p>
        </w:tc>
        <w:tc>
          <w:tcPr>
            <w:tcW w:w="937" w:type="dxa"/>
          </w:tcPr>
          <w:p w14:paraId="10DD74CF" w14:textId="77777777" w:rsidR="00580771" w:rsidRDefault="00000000">
            <w:pPr>
              <w:pBdr>
                <w:top w:val="nil"/>
                <w:left w:val="nil"/>
                <w:bottom w:val="nil"/>
                <w:right w:val="nil"/>
                <w:between w:val="nil"/>
              </w:pBdr>
              <w:ind w:right="-15"/>
              <w:jc w:val="right"/>
              <w:rPr>
                <w:rFonts w:ascii="Consolas" w:eastAsia="Consolas" w:hAnsi="Consolas" w:cs="Consolas"/>
                <w:color w:val="000000"/>
                <w:sz w:val="19"/>
                <w:szCs w:val="19"/>
              </w:rPr>
            </w:pPr>
            <w:r>
              <w:rPr>
                <w:rFonts w:ascii="Consolas" w:eastAsia="Consolas" w:hAnsi="Consolas" w:cs="Consolas"/>
                <w:color w:val="000000"/>
                <w:sz w:val="19"/>
                <w:szCs w:val="19"/>
              </w:rPr>
              <w:t>85.78</w:t>
            </w:r>
          </w:p>
        </w:tc>
      </w:tr>
      <w:tr w:rsidR="00580771" w14:paraId="3858A57C" w14:textId="77777777">
        <w:trPr>
          <w:trHeight w:val="255"/>
        </w:trPr>
        <w:tc>
          <w:tcPr>
            <w:tcW w:w="1305" w:type="dxa"/>
            <w:tcBorders>
              <w:right w:val="single" w:sz="6" w:space="0" w:color="000000"/>
            </w:tcBorders>
          </w:tcPr>
          <w:p w14:paraId="3EDFC167" w14:textId="77777777" w:rsidR="00580771" w:rsidRDefault="00000000">
            <w:pPr>
              <w:pBdr>
                <w:top w:val="nil"/>
                <w:left w:val="nil"/>
                <w:bottom w:val="nil"/>
                <w:right w:val="nil"/>
                <w:between w:val="nil"/>
              </w:pBdr>
              <w:ind w:right="145"/>
              <w:jc w:val="right"/>
              <w:rPr>
                <w:rFonts w:ascii="Consolas" w:eastAsia="Consolas" w:hAnsi="Consolas" w:cs="Consolas"/>
                <w:color w:val="000000"/>
                <w:sz w:val="19"/>
                <w:szCs w:val="19"/>
              </w:rPr>
            </w:pPr>
            <w:r>
              <w:rPr>
                <w:rFonts w:ascii="Consolas" w:eastAsia="Consolas" w:hAnsi="Consolas" w:cs="Consolas"/>
                <w:color w:val="000000"/>
                <w:sz w:val="19"/>
                <w:szCs w:val="19"/>
              </w:rPr>
              <w:t>CRO</w:t>
            </w:r>
          </w:p>
        </w:tc>
        <w:tc>
          <w:tcPr>
            <w:tcW w:w="1472" w:type="dxa"/>
            <w:tcBorders>
              <w:left w:val="single" w:sz="6" w:space="0" w:color="000000"/>
            </w:tcBorders>
          </w:tcPr>
          <w:p w14:paraId="290B5F7A" w14:textId="77777777" w:rsidR="00580771" w:rsidRDefault="00000000">
            <w:pPr>
              <w:pBdr>
                <w:top w:val="nil"/>
                <w:left w:val="nil"/>
                <w:bottom w:val="nil"/>
                <w:right w:val="nil"/>
                <w:between w:val="nil"/>
              </w:pBdr>
              <w:ind w:right="259"/>
              <w:jc w:val="right"/>
              <w:rPr>
                <w:rFonts w:ascii="Consolas" w:eastAsia="Consolas" w:hAnsi="Consolas" w:cs="Consolas"/>
                <w:color w:val="000000"/>
                <w:sz w:val="19"/>
                <w:szCs w:val="19"/>
              </w:rPr>
            </w:pPr>
            <w:r>
              <w:rPr>
                <w:rFonts w:ascii="Consolas" w:eastAsia="Consolas" w:hAnsi="Consolas" w:cs="Consolas"/>
                <w:color w:val="000000"/>
                <w:sz w:val="19"/>
                <w:szCs w:val="19"/>
              </w:rPr>
              <w:t>151,427</w:t>
            </w:r>
          </w:p>
        </w:tc>
        <w:tc>
          <w:tcPr>
            <w:tcW w:w="1313" w:type="dxa"/>
          </w:tcPr>
          <w:p w14:paraId="345A9F64" w14:textId="77777777" w:rsidR="00580771" w:rsidRDefault="00000000">
            <w:pPr>
              <w:pBdr>
                <w:top w:val="nil"/>
                <w:left w:val="nil"/>
                <w:bottom w:val="nil"/>
                <w:right w:val="nil"/>
                <w:between w:val="nil"/>
              </w:pBdr>
              <w:ind w:right="312"/>
              <w:jc w:val="right"/>
              <w:rPr>
                <w:rFonts w:ascii="Consolas" w:eastAsia="Consolas" w:hAnsi="Consolas" w:cs="Consolas"/>
                <w:color w:val="000000"/>
                <w:sz w:val="19"/>
                <w:szCs w:val="19"/>
              </w:rPr>
            </w:pPr>
            <w:r>
              <w:rPr>
                <w:rFonts w:ascii="Consolas" w:eastAsia="Consolas" w:hAnsi="Consolas" w:cs="Consolas"/>
                <w:color w:val="000000"/>
                <w:sz w:val="19"/>
                <w:szCs w:val="19"/>
              </w:rPr>
              <w:t>13.02</w:t>
            </w:r>
          </w:p>
        </w:tc>
        <w:tc>
          <w:tcPr>
            <w:tcW w:w="937" w:type="dxa"/>
          </w:tcPr>
          <w:p w14:paraId="13A19187" w14:textId="77777777" w:rsidR="00580771" w:rsidRDefault="00000000">
            <w:pPr>
              <w:pBdr>
                <w:top w:val="nil"/>
                <w:left w:val="nil"/>
                <w:bottom w:val="nil"/>
                <w:right w:val="nil"/>
                <w:between w:val="nil"/>
              </w:pBdr>
              <w:ind w:right="-15"/>
              <w:jc w:val="right"/>
              <w:rPr>
                <w:rFonts w:ascii="Consolas" w:eastAsia="Consolas" w:hAnsi="Consolas" w:cs="Consolas"/>
                <w:color w:val="000000"/>
                <w:sz w:val="19"/>
                <w:szCs w:val="19"/>
              </w:rPr>
            </w:pPr>
            <w:r>
              <w:rPr>
                <w:rFonts w:ascii="Consolas" w:eastAsia="Consolas" w:hAnsi="Consolas" w:cs="Consolas"/>
                <w:color w:val="000000"/>
                <w:sz w:val="19"/>
                <w:szCs w:val="19"/>
              </w:rPr>
              <w:t>98.80</w:t>
            </w:r>
          </w:p>
        </w:tc>
      </w:tr>
      <w:tr w:rsidR="00580771" w14:paraId="5C3F9147" w14:textId="77777777" w:rsidTr="002F4DD6">
        <w:trPr>
          <w:trHeight w:val="65"/>
        </w:trPr>
        <w:tc>
          <w:tcPr>
            <w:tcW w:w="1305" w:type="dxa"/>
            <w:tcBorders>
              <w:top w:val="dashed" w:sz="6" w:space="0" w:color="000000"/>
              <w:right w:val="single" w:sz="6" w:space="0" w:color="000000"/>
            </w:tcBorders>
          </w:tcPr>
          <w:p w14:paraId="64B71CC6" w14:textId="77777777" w:rsidR="00580771" w:rsidRDefault="00000000">
            <w:pPr>
              <w:pBdr>
                <w:top w:val="nil"/>
                <w:left w:val="nil"/>
                <w:bottom w:val="nil"/>
                <w:right w:val="nil"/>
                <w:between w:val="nil"/>
              </w:pBdr>
              <w:spacing w:before="140" w:line="222" w:lineRule="auto"/>
              <w:ind w:right="145"/>
              <w:jc w:val="right"/>
              <w:rPr>
                <w:rFonts w:ascii="Consolas" w:eastAsia="Consolas" w:hAnsi="Consolas" w:cs="Consolas"/>
                <w:color w:val="000000"/>
                <w:sz w:val="19"/>
                <w:szCs w:val="19"/>
              </w:rPr>
            </w:pPr>
            <w:r>
              <w:rPr>
                <w:rFonts w:ascii="Consolas" w:eastAsia="Consolas" w:hAnsi="Consolas" w:cs="Consolas"/>
                <w:color w:val="000000"/>
                <w:sz w:val="19"/>
                <w:szCs w:val="19"/>
              </w:rPr>
              <w:t>Total</w:t>
            </w:r>
          </w:p>
        </w:tc>
        <w:tc>
          <w:tcPr>
            <w:tcW w:w="1472" w:type="dxa"/>
            <w:tcBorders>
              <w:top w:val="dashed" w:sz="6" w:space="0" w:color="000000"/>
              <w:left w:val="single" w:sz="6" w:space="0" w:color="000000"/>
            </w:tcBorders>
          </w:tcPr>
          <w:p w14:paraId="5FD7D116" w14:textId="77777777" w:rsidR="00580771" w:rsidRDefault="00000000">
            <w:pPr>
              <w:pBdr>
                <w:top w:val="nil"/>
                <w:left w:val="nil"/>
                <w:bottom w:val="nil"/>
                <w:right w:val="nil"/>
                <w:between w:val="nil"/>
              </w:pBdr>
              <w:spacing w:before="140" w:line="222" w:lineRule="auto"/>
              <w:ind w:right="259"/>
              <w:jc w:val="right"/>
              <w:rPr>
                <w:rFonts w:ascii="Consolas" w:eastAsia="Consolas" w:hAnsi="Consolas" w:cs="Consolas"/>
                <w:color w:val="000000"/>
                <w:sz w:val="19"/>
                <w:szCs w:val="19"/>
              </w:rPr>
            </w:pPr>
            <w:r>
              <w:rPr>
                <w:rFonts w:ascii="Consolas" w:eastAsia="Consolas" w:hAnsi="Consolas" w:cs="Consolas"/>
                <w:color w:val="000000"/>
                <w:sz w:val="19"/>
                <w:szCs w:val="19"/>
              </w:rPr>
              <w:t>1,163,342</w:t>
            </w:r>
          </w:p>
        </w:tc>
        <w:tc>
          <w:tcPr>
            <w:tcW w:w="1313" w:type="dxa"/>
            <w:tcBorders>
              <w:top w:val="dashed" w:sz="6" w:space="0" w:color="000000"/>
            </w:tcBorders>
          </w:tcPr>
          <w:p w14:paraId="757D2E2D" w14:textId="77777777" w:rsidR="00580771" w:rsidRDefault="00000000">
            <w:pPr>
              <w:pBdr>
                <w:top w:val="nil"/>
                <w:left w:val="nil"/>
                <w:bottom w:val="nil"/>
                <w:right w:val="nil"/>
                <w:between w:val="nil"/>
              </w:pBdr>
              <w:spacing w:before="140" w:line="222" w:lineRule="auto"/>
              <w:ind w:right="312"/>
              <w:jc w:val="right"/>
              <w:rPr>
                <w:rFonts w:ascii="Consolas" w:eastAsia="Consolas" w:hAnsi="Consolas" w:cs="Consolas"/>
                <w:color w:val="000000"/>
                <w:sz w:val="19"/>
                <w:szCs w:val="19"/>
              </w:rPr>
            </w:pPr>
            <w:r>
              <w:rPr>
                <w:rFonts w:ascii="Consolas" w:eastAsia="Consolas" w:hAnsi="Consolas" w:cs="Consolas"/>
                <w:color w:val="000000"/>
                <w:sz w:val="19"/>
                <w:szCs w:val="19"/>
              </w:rPr>
              <w:t>100.00</w:t>
            </w:r>
          </w:p>
        </w:tc>
        <w:tc>
          <w:tcPr>
            <w:tcW w:w="937" w:type="dxa"/>
            <w:tcBorders>
              <w:top w:val="dashed" w:sz="6" w:space="0" w:color="000000"/>
            </w:tcBorders>
          </w:tcPr>
          <w:p w14:paraId="5E6177D8" w14:textId="77777777" w:rsidR="00580771" w:rsidRDefault="00580771">
            <w:pPr>
              <w:pBdr>
                <w:top w:val="nil"/>
                <w:left w:val="nil"/>
                <w:bottom w:val="nil"/>
                <w:right w:val="nil"/>
                <w:between w:val="nil"/>
              </w:pBdr>
              <w:rPr>
                <w:color w:val="000000"/>
                <w:sz w:val="24"/>
                <w:szCs w:val="24"/>
              </w:rPr>
            </w:pPr>
          </w:p>
        </w:tc>
      </w:tr>
    </w:tbl>
    <w:commentRangeEnd w:id="73"/>
    <w:p w14:paraId="20D3C1E2" w14:textId="77777777" w:rsidR="001C035A" w:rsidRDefault="002F4DD6" w:rsidP="00F344F5">
      <w:pPr>
        <w:rPr>
          <w:b/>
          <w:sz w:val="20"/>
          <w:szCs w:val="20"/>
        </w:rPr>
      </w:pPr>
      <w:r>
        <w:rPr>
          <w:rStyle w:val="Refdecomentrio"/>
        </w:rPr>
        <w:commentReference w:id="73"/>
      </w:r>
      <w:r w:rsidR="00F344F5" w:rsidRPr="00F344F5">
        <w:rPr>
          <w:b/>
          <w:sz w:val="20"/>
          <w:szCs w:val="20"/>
        </w:rPr>
        <w:t xml:space="preserve"> </w:t>
      </w:r>
    </w:p>
    <w:p w14:paraId="4240EBAE" w14:textId="0C5E82FC" w:rsidR="00F344F5" w:rsidRDefault="00F344F5" w:rsidP="00F344F5">
      <w:pPr>
        <w:rPr>
          <w:b/>
          <w:sz w:val="20"/>
          <w:szCs w:val="20"/>
        </w:rPr>
      </w:pPr>
      <w:r>
        <w:rPr>
          <w:b/>
          <w:sz w:val="20"/>
          <w:szCs w:val="20"/>
        </w:rPr>
        <w:t>Fonte: Sistema Nacional de Gerenciamento de Produtos Controlados (SNGPC)</w:t>
      </w:r>
    </w:p>
    <w:p w14:paraId="0DB53BA5" w14:textId="4F9E3FC3" w:rsidR="00580771" w:rsidRDefault="00580771">
      <w:pPr>
        <w:pBdr>
          <w:top w:val="nil"/>
          <w:left w:val="nil"/>
          <w:bottom w:val="nil"/>
          <w:right w:val="nil"/>
          <w:between w:val="nil"/>
        </w:pBdr>
        <w:rPr>
          <w:b/>
          <w:color w:val="000000"/>
          <w:sz w:val="26"/>
          <w:szCs w:val="26"/>
        </w:rPr>
      </w:pPr>
    </w:p>
    <w:p w14:paraId="2524EE3C" w14:textId="77777777" w:rsidR="00F344F5" w:rsidRDefault="00F344F5">
      <w:pPr>
        <w:pBdr>
          <w:top w:val="nil"/>
          <w:left w:val="nil"/>
          <w:bottom w:val="nil"/>
          <w:right w:val="nil"/>
          <w:between w:val="nil"/>
        </w:pBdr>
        <w:rPr>
          <w:b/>
          <w:color w:val="000000"/>
          <w:sz w:val="23"/>
          <w:szCs w:val="23"/>
        </w:rPr>
      </w:pPr>
    </w:p>
    <w:p w14:paraId="515C0183" w14:textId="03B34844" w:rsidR="00F344F5" w:rsidRPr="00F344F5" w:rsidRDefault="00F344F5" w:rsidP="00F344F5">
      <w:pPr>
        <w:jc w:val="both"/>
        <w:rPr>
          <w:b/>
          <w:sz w:val="24"/>
          <w:szCs w:val="24"/>
        </w:rPr>
      </w:pPr>
      <w:r w:rsidRPr="00F344F5">
        <w:rPr>
          <w:b/>
          <w:sz w:val="24"/>
          <w:szCs w:val="24"/>
        </w:rPr>
        <w:t>Gráfico 2: Relação de vendas sob prescritor</w:t>
      </w:r>
    </w:p>
    <w:p w14:paraId="5559834E" w14:textId="77777777" w:rsidR="00F344F5" w:rsidRDefault="00F344F5">
      <w:pPr>
        <w:pBdr>
          <w:top w:val="nil"/>
          <w:left w:val="nil"/>
          <w:bottom w:val="nil"/>
          <w:right w:val="nil"/>
          <w:between w:val="nil"/>
        </w:pBdr>
        <w:rPr>
          <w:b/>
          <w:color w:val="000000"/>
          <w:sz w:val="23"/>
          <w:szCs w:val="23"/>
        </w:rPr>
      </w:pPr>
    </w:p>
    <w:p w14:paraId="63CC649D" w14:textId="51B2D9C7" w:rsidR="00F344F5" w:rsidRDefault="00F344F5">
      <w:pPr>
        <w:pBdr>
          <w:top w:val="nil"/>
          <w:left w:val="nil"/>
          <w:bottom w:val="nil"/>
          <w:right w:val="nil"/>
          <w:between w:val="nil"/>
        </w:pBdr>
        <w:rPr>
          <w:b/>
          <w:color w:val="000000"/>
          <w:sz w:val="23"/>
          <w:szCs w:val="23"/>
        </w:rPr>
      </w:pPr>
      <w:r>
        <w:rPr>
          <w:b/>
          <w:noProof/>
          <w:color w:val="000000"/>
          <w:sz w:val="23"/>
          <w:szCs w:val="23"/>
        </w:rPr>
        <w:drawing>
          <wp:inline distT="0" distB="0" distL="0" distR="0" wp14:anchorId="210B0226" wp14:editId="17069004">
            <wp:extent cx="4791075" cy="2790825"/>
            <wp:effectExtent l="0" t="0" r="9525"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C36BECB" w14:textId="7B442D13" w:rsidR="00580771" w:rsidRDefault="00580771">
      <w:pPr>
        <w:pBdr>
          <w:top w:val="nil"/>
          <w:left w:val="nil"/>
          <w:bottom w:val="nil"/>
          <w:right w:val="nil"/>
          <w:between w:val="nil"/>
        </w:pBdr>
        <w:spacing w:before="7"/>
        <w:rPr>
          <w:b/>
          <w:color w:val="000000"/>
          <w:sz w:val="21"/>
          <w:szCs w:val="21"/>
        </w:rPr>
      </w:pPr>
    </w:p>
    <w:p w14:paraId="6B4243B7" w14:textId="77777777" w:rsidR="00580771" w:rsidRDefault="00000000" w:rsidP="00F344F5">
      <w:pPr>
        <w:rPr>
          <w:b/>
          <w:sz w:val="20"/>
          <w:szCs w:val="20"/>
        </w:rPr>
      </w:pPr>
      <w:r>
        <w:rPr>
          <w:b/>
          <w:sz w:val="20"/>
          <w:szCs w:val="20"/>
        </w:rPr>
        <w:t>Fonte: Sistema Nacional de Gerenciamento de Produtos Controlados (SNGPC)</w:t>
      </w:r>
    </w:p>
    <w:p w14:paraId="682CB8BE" w14:textId="77777777" w:rsidR="00580771" w:rsidRDefault="00580771">
      <w:pPr>
        <w:pBdr>
          <w:top w:val="nil"/>
          <w:left w:val="nil"/>
          <w:bottom w:val="nil"/>
          <w:right w:val="nil"/>
          <w:between w:val="nil"/>
        </w:pBdr>
        <w:rPr>
          <w:b/>
          <w:color w:val="000000"/>
        </w:rPr>
      </w:pPr>
    </w:p>
    <w:p w14:paraId="16B83535" w14:textId="634B5FED" w:rsidR="00580771" w:rsidRDefault="00580771">
      <w:pPr>
        <w:pBdr>
          <w:top w:val="nil"/>
          <w:left w:val="nil"/>
          <w:bottom w:val="nil"/>
          <w:right w:val="nil"/>
          <w:between w:val="nil"/>
        </w:pBdr>
        <w:rPr>
          <w:b/>
          <w:color w:val="000000"/>
          <w:sz w:val="27"/>
          <w:szCs w:val="27"/>
        </w:rPr>
      </w:pPr>
    </w:p>
    <w:p w14:paraId="33DDE01C" w14:textId="644F43AF" w:rsidR="00580771" w:rsidRDefault="00000000">
      <w:pPr>
        <w:spacing w:before="1" w:line="360" w:lineRule="auto"/>
        <w:ind w:left="132" w:right="182" w:firstLine="566"/>
        <w:jc w:val="both"/>
        <w:rPr>
          <w:sz w:val="26"/>
          <w:szCs w:val="26"/>
        </w:rPr>
      </w:pPr>
      <w:r>
        <w:rPr>
          <w:sz w:val="26"/>
          <w:szCs w:val="26"/>
        </w:rPr>
        <w:t xml:space="preserve">Com o levantamento dos dados, ficou explícito que a época de maior consumo de azitromicina foi em março de 2021, conforme o gráfico </w:t>
      </w:r>
      <w:r w:rsidR="00F344F5">
        <w:rPr>
          <w:sz w:val="26"/>
          <w:szCs w:val="26"/>
        </w:rPr>
        <w:t>3</w:t>
      </w:r>
      <w:r>
        <w:rPr>
          <w:sz w:val="26"/>
          <w:szCs w:val="26"/>
        </w:rPr>
        <w:t>. Isso ocorre em maior parte, em consequência da alta taxa de casos de Covid-19 em todo o país. Portanto, ainda segundo o Sistema Nacional de Gerenciamento de Produtos Controlados (SNGPC) a região do Brasil com maior consumo de azitromicina foi no Centro-Oeste, principalmente em Goiás, que somente no ano de 2020, registrou um consumo superior a 163.607.</w:t>
      </w:r>
    </w:p>
    <w:p w14:paraId="533ACF7E" w14:textId="73FC976F" w:rsidR="005A0CAF" w:rsidRDefault="00F344F5">
      <w:pPr>
        <w:spacing w:line="360" w:lineRule="auto"/>
        <w:ind w:left="132" w:right="184" w:firstLine="566"/>
        <w:jc w:val="both"/>
        <w:rPr>
          <w:ins w:id="74" w:author="Ana Paula Helfer Schneider" w:date="2022-11-03T16:18:00Z"/>
          <w:sz w:val="26"/>
          <w:szCs w:val="26"/>
        </w:rPr>
      </w:pPr>
      <w:r>
        <w:rPr>
          <w:sz w:val="26"/>
          <w:szCs w:val="26"/>
        </w:rPr>
        <w:t xml:space="preserve">Portanto, apresenta-se uma certa diferença entre os anos de 2020 e 2021 em relação a utlização de Azitromicina no Brasil. </w:t>
      </w:r>
    </w:p>
    <w:p w14:paraId="548033F7" w14:textId="02690B31" w:rsidR="00F344F5" w:rsidRPr="00F344F5" w:rsidRDefault="00F344F5" w:rsidP="0064448A">
      <w:pPr>
        <w:spacing w:line="360" w:lineRule="auto"/>
        <w:ind w:right="184"/>
        <w:jc w:val="both"/>
        <w:rPr>
          <w:ins w:id="75" w:author="Ana Paula Helfer Schneider" w:date="2022-11-03T16:22:00Z"/>
          <w:b/>
          <w:bCs/>
          <w:sz w:val="26"/>
          <w:szCs w:val="26"/>
        </w:rPr>
      </w:pPr>
      <w:r>
        <w:rPr>
          <w:b/>
          <w:bCs/>
          <w:sz w:val="26"/>
          <w:szCs w:val="26"/>
        </w:rPr>
        <w:lastRenderedPageBreak/>
        <w:t>Gráfico 3: Consumo de Azitromicina mensal</w:t>
      </w:r>
      <w:r w:rsidR="0064448A">
        <w:rPr>
          <w:b/>
          <w:bCs/>
          <w:sz w:val="26"/>
          <w:szCs w:val="26"/>
        </w:rPr>
        <w:t xml:space="preserve"> no período de janeiro/2020 á setembro/2021.</w:t>
      </w:r>
      <w:r>
        <w:rPr>
          <w:b/>
          <w:bCs/>
          <w:sz w:val="26"/>
          <w:szCs w:val="26"/>
        </w:rPr>
        <w:t xml:space="preserve"> </w:t>
      </w:r>
    </w:p>
    <w:p w14:paraId="7D07ED70" w14:textId="3978861C" w:rsidR="00584F97" w:rsidRDefault="00584F97" w:rsidP="0064448A">
      <w:pPr>
        <w:spacing w:line="360" w:lineRule="auto"/>
        <w:ind w:right="184"/>
        <w:jc w:val="both"/>
        <w:rPr>
          <w:sz w:val="26"/>
          <w:szCs w:val="26"/>
        </w:rPr>
      </w:pPr>
      <w:r>
        <w:rPr>
          <w:noProof/>
        </w:rPr>
        <w:drawing>
          <wp:inline distT="0" distB="0" distL="0" distR="0" wp14:anchorId="7C77886C" wp14:editId="10B99BA3">
            <wp:extent cx="4572000" cy="2743200"/>
            <wp:effectExtent l="0" t="0" r="0" b="0"/>
            <wp:docPr id="5" name="Gráfico 5">
              <a:extLst xmlns:a="http://schemas.openxmlformats.org/drawingml/2006/main">
                <a:ext uri="{FF2B5EF4-FFF2-40B4-BE49-F238E27FC236}">
                  <a16:creationId xmlns:a16="http://schemas.microsoft.com/office/drawing/2014/main" id="{6C4A3D6A-29E6-E705-6DD9-A3B1F80114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A067440" w14:textId="77777777" w:rsidR="0064448A" w:rsidRDefault="0064448A" w:rsidP="0064448A">
      <w:pPr>
        <w:rPr>
          <w:b/>
          <w:sz w:val="20"/>
          <w:szCs w:val="20"/>
        </w:rPr>
      </w:pPr>
      <w:r>
        <w:rPr>
          <w:b/>
          <w:sz w:val="20"/>
          <w:szCs w:val="20"/>
        </w:rPr>
        <w:t>Fonte: Sistema Nacional de Gerenciamento de Produtos Controlados (SNGPC)</w:t>
      </w:r>
    </w:p>
    <w:p w14:paraId="5FBDA8ED" w14:textId="77777777" w:rsidR="0064448A" w:rsidRDefault="0064448A">
      <w:pPr>
        <w:spacing w:line="360" w:lineRule="auto"/>
        <w:ind w:left="132" w:right="184" w:firstLine="566"/>
        <w:jc w:val="both"/>
        <w:rPr>
          <w:sz w:val="26"/>
          <w:szCs w:val="26"/>
        </w:rPr>
      </w:pPr>
    </w:p>
    <w:p w14:paraId="54443EA4" w14:textId="4A6DD290" w:rsidR="00D71F84" w:rsidRDefault="001C035A" w:rsidP="001C035A">
      <w:pPr>
        <w:spacing w:line="360" w:lineRule="auto"/>
        <w:ind w:left="132" w:right="184" w:firstLine="566"/>
        <w:jc w:val="both"/>
        <w:rPr>
          <w:sz w:val="26"/>
          <w:szCs w:val="26"/>
        </w:rPr>
      </w:pPr>
      <w:ins w:id="76" w:author="Ana Paula Helfer Schneider" w:date="2022-11-03T16:19:00Z">
        <w:r>
          <w:rPr>
            <w:sz w:val="26"/>
            <w:szCs w:val="26"/>
          </w:rPr>
          <w:t xml:space="preserve">O maior consumo </w:t>
        </w:r>
      </w:ins>
      <w:ins w:id="77" w:author="Ana Paula Helfer Schneider" w:date="2022-11-03T16:20:00Z">
        <w:r>
          <w:rPr>
            <w:sz w:val="26"/>
            <w:szCs w:val="26"/>
          </w:rPr>
          <w:t xml:space="preserve">foi março com uma DDD/hab/dia de 20,3, </w:t>
        </w:r>
      </w:ins>
      <w:r w:rsidR="0016025A">
        <w:rPr>
          <w:sz w:val="26"/>
          <w:szCs w:val="26"/>
        </w:rPr>
        <w:t xml:space="preserve">onde, segundo Trindade (2017), </w:t>
      </w:r>
      <w:r w:rsidR="00D71F84">
        <w:rPr>
          <w:sz w:val="26"/>
          <w:szCs w:val="26"/>
        </w:rPr>
        <w:t>“o</w:t>
      </w:r>
      <w:r w:rsidR="00D71F84" w:rsidRPr="00D71F84">
        <w:rPr>
          <w:sz w:val="26"/>
          <w:szCs w:val="26"/>
        </w:rPr>
        <w:t xml:space="preserve"> uso dessa medicação deve, necessariamente, ser apresentado em número de DDDs por 1000 habitantes/dia, ou, quando medicamentos usados em pacientes internados, o valor deve ser expresso em DDDs por 100 camas/dia</w:t>
      </w:r>
      <w:r w:rsidR="00D71F84">
        <w:rPr>
          <w:sz w:val="26"/>
          <w:szCs w:val="26"/>
        </w:rPr>
        <w:t>”.</w:t>
      </w:r>
    </w:p>
    <w:p w14:paraId="18580E5C" w14:textId="166BD2A9" w:rsidR="00D71F84" w:rsidRDefault="00D71F84" w:rsidP="001C035A">
      <w:pPr>
        <w:spacing w:line="360" w:lineRule="auto"/>
        <w:ind w:left="132" w:right="184" w:firstLine="566"/>
        <w:jc w:val="both"/>
        <w:rPr>
          <w:sz w:val="26"/>
          <w:szCs w:val="26"/>
        </w:rPr>
      </w:pPr>
      <w:r>
        <w:rPr>
          <w:sz w:val="26"/>
          <w:szCs w:val="26"/>
        </w:rPr>
        <w:t>Ainda segundo Trindade (2017), estabelece-se com a DDD,</w:t>
      </w:r>
      <w:r w:rsidR="0016025A">
        <w:rPr>
          <w:sz w:val="26"/>
          <w:szCs w:val="26"/>
        </w:rPr>
        <w:t xml:space="preserve"> “</w:t>
      </w:r>
      <w:r w:rsidR="0016025A" w:rsidRPr="0016025A">
        <w:rPr>
          <w:sz w:val="26"/>
          <w:szCs w:val="26"/>
        </w:rPr>
        <w:t>um mecanismo bastante empregado em estudos de utilização de medicamentos e pesquisas quantitativas de consumo, que fornecem dados sobre tendência de utilização desses medicamentos”.</w:t>
      </w:r>
      <w:r w:rsidR="0016025A">
        <w:rPr>
          <w:sz w:val="26"/>
          <w:szCs w:val="26"/>
        </w:rPr>
        <w:t xml:space="preserve"> </w:t>
      </w:r>
      <w:ins w:id="78" w:author="Ana Paula Helfer Schneider" w:date="2022-11-03T16:21:00Z">
        <w:r w:rsidR="001C035A">
          <w:rPr>
            <w:sz w:val="26"/>
            <w:szCs w:val="26"/>
          </w:rPr>
          <w:t xml:space="preserve"> A menor DDD/hab/dia foi de 12,3 no in</w:t>
        </w:r>
      </w:ins>
      <w:r w:rsidR="0016025A">
        <w:rPr>
          <w:sz w:val="26"/>
          <w:szCs w:val="26"/>
        </w:rPr>
        <w:t>í</w:t>
      </w:r>
      <w:ins w:id="79" w:author="Ana Paula Helfer Schneider" w:date="2022-11-03T16:21:00Z">
        <w:r w:rsidR="001C035A">
          <w:rPr>
            <w:sz w:val="26"/>
            <w:szCs w:val="26"/>
          </w:rPr>
          <w:t>cio da pandemia</w:t>
        </w:r>
      </w:ins>
      <w:r w:rsidR="0016025A">
        <w:rPr>
          <w:sz w:val="26"/>
          <w:szCs w:val="26"/>
        </w:rPr>
        <w:t xml:space="preserve">, </w:t>
      </w:r>
      <w:ins w:id="80" w:author="Ana Paula Helfer Schneider" w:date="2022-11-03T16:21:00Z">
        <w:r w:rsidR="001C035A">
          <w:rPr>
            <w:sz w:val="26"/>
            <w:szCs w:val="26"/>
          </w:rPr>
          <w:t>e depois em setembro a DDD t</w:t>
        </w:r>
      </w:ins>
      <w:r w:rsidR="0016025A">
        <w:rPr>
          <w:sz w:val="26"/>
          <w:szCs w:val="26"/>
        </w:rPr>
        <w:t>ambém</w:t>
      </w:r>
      <w:ins w:id="81" w:author="Ana Paula Helfer Schneider" w:date="2022-11-03T16:21:00Z">
        <w:r w:rsidR="001C035A">
          <w:rPr>
            <w:sz w:val="26"/>
            <w:szCs w:val="26"/>
          </w:rPr>
          <w:t xml:space="preserve"> começou a d</w:t>
        </w:r>
      </w:ins>
      <w:ins w:id="82" w:author="Ana Paula Helfer Schneider" w:date="2022-11-03T16:22:00Z">
        <w:r w:rsidR="001C035A">
          <w:rPr>
            <w:sz w:val="26"/>
            <w:szCs w:val="26"/>
          </w:rPr>
          <w:t>iminu</w:t>
        </w:r>
      </w:ins>
      <w:r w:rsidR="0016025A">
        <w:rPr>
          <w:sz w:val="26"/>
          <w:szCs w:val="26"/>
        </w:rPr>
        <w:t>i</w:t>
      </w:r>
      <w:ins w:id="83" w:author="Ana Paula Helfer Schneider" w:date="2022-11-03T16:22:00Z">
        <w:r w:rsidR="001C035A">
          <w:rPr>
            <w:sz w:val="26"/>
            <w:szCs w:val="26"/>
          </w:rPr>
          <w:t xml:space="preserve">r. </w:t>
        </w:r>
      </w:ins>
      <w:r w:rsidR="0016025A">
        <w:rPr>
          <w:sz w:val="26"/>
          <w:szCs w:val="26"/>
        </w:rPr>
        <w:t xml:space="preserve">Isso se dá, devido </w:t>
      </w:r>
      <w:ins w:id="84" w:author="Ana Paula Helfer Schneider" w:date="2022-11-03T16:22:00Z">
        <w:r w:rsidR="001C035A">
          <w:rPr>
            <w:sz w:val="26"/>
            <w:szCs w:val="26"/>
          </w:rPr>
          <w:t xml:space="preserve"> </w:t>
        </w:r>
      </w:ins>
      <w:r>
        <w:rPr>
          <w:sz w:val="26"/>
          <w:szCs w:val="26"/>
        </w:rPr>
        <w:t xml:space="preserve">a utilização de outros medicamentos pelos médicos, como forma de auxiliar no combate a doença. </w:t>
      </w:r>
      <w:ins w:id="85" w:author="Ana Paula Helfer Schneider" w:date="2022-11-03T16:22:00Z">
        <w:r w:rsidR="001C035A">
          <w:rPr>
            <w:sz w:val="26"/>
            <w:szCs w:val="26"/>
          </w:rPr>
          <w:t xml:space="preserve"> </w:t>
        </w:r>
      </w:ins>
      <w:r>
        <w:rPr>
          <w:sz w:val="26"/>
          <w:szCs w:val="26"/>
        </w:rPr>
        <w:t xml:space="preserve">Pesquisas realizadas a partir de julho de 2021, por alguns </w:t>
      </w:r>
      <w:r w:rsidRPr="00D71F84">
        <w:rPr>
          <w:sz w:val="26"/>
          <w:szCs w:val="26"/>
        </w:rPr>
        <w:t>cientistas do Hospital e Universidade de Oxford, Reino Unido</w:t>
      </w:r>
      <w:r>
        <w:rPr>
          <w:sz w:val="26"/>
          <w:szCs w:val="26"/>
        </w:rPr>
        <w:t xml:space="preserve">, mostraram que a Azitromicina não era eficaz no combate a doença, e contudo, poderia ainda agravar o quadro. </w:t>
      </w:r>
      <w:r w:rsidR="00C207E0">
        <w:rPr>
          <w:sz w:val="26"/>
          <w:szCs w:val="26"/>
        </w:rPr>
        <w:t xml:space="preserve">Até então, o medicamento, fazia parte do kit Covid distribuído em todo o país para pacientes em tratamento, e somente após um ano de pandemia, ele passou a ser contraindicado pelo Ministério da Saúde. </w:t>
      </w:r>
    </w:p>
    <w:p w14:paraId="0AB0FA35" w14:textId="2BFF0C81" w:rsidR="001C035A" w:rsidRDefault="00C207E0" w:rsidP="000C59A7">
      <w:pPr>
        <w:spacing w:line="360" w:lineRule="auto"/>
        <w:ind w:left="132" w:right="184" w:firstLine="566"/>
        <w:jc w:val="both"/>
        <w:rPr>
          <w:sz w:val="26"/>
          <w:szCs w:val="26"/>
        </w:rPr>
      </w:pPr>
      <w:r>
        <w:rPr>
          <w:sz w:val="26"/>
          <w:szCs w:val="26"/>
        </w:rPr>
        <w:t>Vale destacar que no Kit Covid, vários antibióticos faziam parte, e que até o momento não havia comprovação em eficácia para o tratament</w:t>
      </w:r>
      <w:r w:rsidR="00AE1C5D">
        <w:rPr>
          <w:sz w:val="26"/>
          <w:szCs w:val="26"/>
        </w:rPr>
        <w:t xml:space="preserve">o, como a </w:t>
      </w:r>
      <w:r w:rsidR="00AE1C5D" w:rsidRPr="00AE1C5D">
        <w:rPr>
          <w:sz w:val="26"/>
          <w:szCs w:val="26"/>
        </w:rPr>
        <w:t xml:space="preserve">cloroquina </w:t>
      </w:r>
      <w:r w:rsidR="00AE1C5D" w:rsidRPr="00AE1C5D">
        <w:rPr>
          <w:sz w:val="26"/>
          <w:szCs w:val="26"/>
        </w:rPr>
        <w:lastRenderedPageBreak/>
        <w:t>e a hidroxicloroquina</w:t>
      </w:r>
      <w:r w:rsidR="00AE1C5D">
        <w:rPr>
          <w:sz w:val="26"/>
          <w:szCs w:val="26"/>
        </w:rPr>
        <w:t xml:space="preserve">. </w:t>
      </w:r>
    </w:p>
    <w:p w14:paraId="208CF5E7" w14:textId="69AC61D3" w:rsidR="00580771" w:rsidRPr="000C59A7" w:rsidRDefault="00000000" w:rsidP="000C59A7">
      <w:pPr>
        <w:spacing w:line="360" w:lineRule="auto"/>
        <w:ind w:left="132" w:right="184" w:firstLine="566"/>
        <w:jc w:val="both"/>
        <w:rPr>
          <w:sz w:val="26"/>
          <w:szCs w:val="26"/>
        </w:rPr>
      </w:pPr>
      <w:r>
        <w:rPr>
          <w:sz w:val="26"/>
          <w:szCs w:val="26"/>
        </w:rPr>
        <w:t>Com o período de Pandemia de Covid-19, em 2020 a situação Pandêmica se intensificou, e consequentemente a utilização de medicamentos</w:t>
      </w:r>
      <w:r w:rsidR="000C59A7">
        <w:rPr>
          <w:sz w:val="26"/>
          <w:szCs w:val="26"/>
        </w:rPr>
        <w:t xml:space="preserve"> t</w:t>
      </w:r>
      <w:r>
        <w:rPr>
          <w:sz w:val="26"/>
          <w:szCs w:val="26"/>
        </w:rPr>
        <w:t xml:space="preserve">ambém se fez necessária para intervenção da doença. A utilização de Azitromicina foi muito maior no ano de 2020 em comparação ao ano anterior, e se olharmos em todo o Brasil, em algumas regiões como em Goiás por exemplo, apresentou um crescimento de 54,51%, no período de um ano, atingindo a marca de </w:t>
      </w:r>
      <w:r>
        <w:rPr>
          <w:sz w:val="24"/>
          <w:szCs w:val="24"/>
        </w:rPr>
        <w:t xml:space="preserve">163.607 em 2020, conforme </w:t>
      </w:r>
      <w:r w:rsidR="00770EEB">
        <w:rPr>
          <w:sz w:val="24"/>
          <w:szCs w:val="24"/>
        </w:rPr>
        <w:t>quadro</w:t>
      </w:r>
      <w:r>
        <w:rPr>
          <w:sz w:val="24"/>
          <w:szCs w:val="24"/>
        </w:rPr>
        <w:t xml:space="preserve"> 4.</w:t>
      </w:r>
    </w:p>
    <w:p w14:paraId="5AC2510B" w14:textId="77777777" w:rsidR="00580771" w:rsidRDefault="00580771">
      <w:pPr>
        <w:pBdr>
          <w:top w:val="nil"/>
          <w:left w:val="nil"/>
          <w:bottom w:val="nil"/>
          <w:right w:val="nil"/>
          <w:between w:val="nil"/>
        </w:pBdr>
        <w:spacing w:before="7"/>
        <w:rPr>
          <w:color w:val="000000"/>
          <w:sz w:val="23"/>
          <w:szCs w:val="23"/>
        </w:rPr>
      </w:pPr>
    </w:p>
    <w:p w14:paraId="6132F387" w14:textId="2B15255F" w:rsidR="000F5EB4" w:rsidRPr="000C59A7" w:rsidRDefault="000C59A7" w:rsidP="000C59A7">
      <w:pPr>
        <w:spacing w:line="360" w:lineRule="auto"/>
        <w:ind w:right="184"/>
        <w:jc w:val="both"/>
        <w:rPr>
          <w:b/>
          <w:bCs/>
          <w:sz w:val="26"/>
          <w:szCs w:val="26"/>
        </w:rPr>
      </w:pPr>
      <w:r w:rsidRPr="000C59A7">
        <w:rPr>
          <w:b/>
          <w:bCs/>
          <w:sz w:val="26"/>
          <w:szCs w:val="26"/>
        </w:rPr>
        <w:t xml:space="preserve">Gráfico 4: </w:t>
      </w:r>
      <w:r w:rsidR="000F5EB4" w:rsidRPr="000C59A7">
        <w:rPr>
          <w:b/>
          <w:bCs/>
          <w:sz w:val="26"/>
          <w:szCs w:val="26"/>
        </w:rPr>
        <w:t xml:space="preserve">Casos confirmados </w:t>
      </w:r>
      <w:ins w:id="86" w:author="Ana Paula Helfer Schneider" w:date="2022-11-03T16:18:00Z">
        <w:r w:rsidR="005A0CAF" w:rsidRPr="000C59A7">
          <w:rPr>
            <w:b/>
            <w:bCs/>
            <w:sz w:val="26"/>
            <w:szCs w:val="26"/>
          </w:rPr>
          <w:t>de COV</w:t>
        </w:r>
      </w:ins>
      <w:r>
        <w:rPr>
          <w:b/>
          <w:bCs/>
          <w:sz w:val="26"/>
          <w:szCs w:val="26"/>
        </w:rPr>
        <w:t>I</w:t>
      </w:r>
      <w:ins w:id="87" w:author="Ana Paula Helfer Schneider" w:date="2022-11-03T16:18:00Z">
        <w:r w:rsidR="005A0CAF" w:rsidRPr="000C59A7">
          <w:rPr>
            <w:b/>
            <w:bCs/>
            <w:sz w:val="26"/>
            <w:szCs w:val="26"/>
          </w:rPr>
          <w:t xml:space="preserve">D-19 </w:t>
        </w:r>
      </w:ins>
      <w:r w:rsidR="000F5EB4" w:rsidRPr="000C59A7">
        <w:rPr>
          <w:b/>
          <w:bCs/>
          <w:sz w:val="26"/>
          <w:szCs w:val="26"/>
        </w:rPr>
        <w:t>por data de início dos sintomas</w:t>
      </w:r>
    </w:p>
    <w:p w14:paraId="3EAC125C" w14:textId="77777777" w:rsidR="000F5EB4" w:rsidRDefault="000F5EB4">
      <w:pPr>
        <w:ind w:left="132" w:right="186"/>
        <w:jc w:val="both"/>
        <w:rPr>
          <w:b/>
          <w:noProof/>
        </w:rPr>
      </w:pPr>
    </w:p>
    <w:p w14:paraId="207AE7A1" w14:textId="77777777" w:rsidR="000F5EB4" w:rsidRDefault="000F5EB4">
      <w:pPr>
        <w:ind w:left="132" w:right="186"/>
        <w:jc w:val="both"/>
        <w:rPr>
          <w:b/>
          <w:sz w:val="24"/>
          <w:szCs w:val="24"/>
        </w:rPr>
      </w:pPr>
      <w:r>
        <w:rPr>
          <w:b/>
          <w:noProof/>
        </w:rPr>
        <w:drawing>
          <wp:inline distT="0" distB="0" distL="0" distR="0" wp14:anchorId="144B5C74" wp14:editId="24AF91FD">
            <wp:extent cx="5153025" cy="2162311"/>
            <wp:effectExtent l="0" t="0" r="0" b="0"/>
            <wp:docPr id="4" name="Imagem 4"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Histograma&#10;&#10;Descrição gerada automa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r="38532"/>
                    <a:stretch/>
                  </pic:blipFill>
                  <pic:spPr bwMode="auto">
                    <a:xfrm>
                      <a:off x="0" y="0"/>
                      <a:ext cx="5158955" cy="2164799"/>
                    </a:xfrm>
                    <a:prstGeom prst="rect">
                      <a:avLst/>
                    </a:prstGeom>
                    <a:noFill/>
                    <a:ln>
                      <a:noFill/>
                    </a:ln>
                    <a:extLst>
                      <a:ext uri="{53640926-AAD7-44D8-BBD7-CCE9431645EC}">
                        <a14:shadowObscured xmlns:a14="http://schemas.microsoft.com/office/drawing/2010/main"/>
                      </a:ext>
                    </a:extLst>
                  </pic:spPr>
                </pic:pic>
              </a:graphicData>
            </a:graphic>
          </wp:inline>
        </w:drawing>
      </w:r>
    </w:p>
    <w:p w14:paraId="779916EC" w14:textId="160C7D79" w:rsidR="000F5EB4" w:rsidRPr="009C4F58" w:rsidRDefault="000F5EB4">
      <w:pPr>
        <w:ind w:left="132" w:right="186"/>
        <w:jc w:val="both"/>
        <w:rPr>
          <w:rStyle w:val="Hyperlink"/>
          <w:bCs/>
          <w:sz w:val="24"/>
          <w:szCs w:val="24"/>
        </w:rPr>
      </w:pPr>
      <w:r w:rsidRPr="009C4F58">
        <w:rPr>
          <w:bCs/>
          <w:sz w:val="24"/>
          <w:szCs w:val="24"/>
        </w:rPr>
        <w:t>Fonte: https://ti.saude.rs.gov.br/covid19/</w:t>
      </w:r>
    </w:p>
    <w:p w14:paraId="1F2A962B" w14:textId="77777777" w:rsidR="000C59A7" w:rsidRDefault="000C59A7">
      <w:pPr>
        <w:ind w:left="132" w:right="186"/>
        <w:jc w:val="both"/>
        <w:rPr>
          <w:b/>
          <w:sz w:val="24"/>
          <w:szCs w:val="24"/>
        </w:rPr>
      </w:pPr>
    </w:p>
    <w:p w14:paraId="64100FEA" w14:textId="77777777" w:rsidR="000F5EB4" w:rsidRDefault="000F5EB4">
      <w:pPr>
        <w:ind w:left="132" w:right="186"/>
        <w:jc w:val="both"/>
        <w:rPr>
          <w:b/>
          <w:sz w:val="24"/>
          <w:szCs w:val="24"/>
        </w:rPr>
      </w:pPr>
    </w:p>
    <w:p w14:paraId="6BAC00B0" w14:textId="218107D8" w:rsidR="00580771" w:rsidRDefault="00A17E71">
      <w:pPr>
        <w:ind w:left="132" w:right="186"/>
        <w:jc w:val="both"/>
        <w:rPr>
          <w:b/>
          <w:sz w:val="24"/>
          <w:szCs w:val="24"/>
        </w:rPr>
      </w:pPr>
      <w:r>
        <w:rPr>
          <w:b/>
          <w:sz w:val="24"/>
          <w:szCs w:val="24"/>
        </w:rPr>
        <w:t>Quadro 4: Comparação de comercialização de azitromicina no ano de 2020 nas cinco regiões geográficas brasileiras.</w:t>
      </w:r>
    </w:p>
    <w:p w14:paraId="40A35D25" w14:textId="77777777" w:rsidR="00580771" w:rsidRDefault="00580771">
      <w:pPr>
        <w:pBdr>
          <w:top w:val="nil"/>
          <w:left w:val="nil"/>
          <w:bottom w:val="nil"/>
          <w:right w:val="nil"/>
          <w:between w:val="nil"/>
        </w:pBdr>
        <w:rPr>
          <w:b/>
          <w:color w:val="000000"/>
          <w:sz w:val="20"/>
          <w:szCs w:val="20"/>
        </w:rPr>
      </w:pPr>
    </w:p>
    <w:p w14:paraId="56391BFF" w14:textId="77777777" w:rsidR="00580771" w:rsidRDefault="00580771">
      <w:pPr>
        <w:pBdr>
          <w:top w:val="nil"/>
          <w:left w:val="nil"/>
          <w:bottom w:val="nil"/>
          <w:right w:val="nil"/>
          <w:between w:val="nil"/>
        </w:pBdr>
        <w:spacing w:before="1"/>
        <w:rPr>
          <w:b/>
          <w:color w:val="000000"/>
          <w:sz w:val="18"/>
          <w:szCs w:val="18"/>
        </w:rPr>
      </w:pPr>
    </w:p>
    <w:tbl>
      <w:tblPr>
        <w:tblStyle w:val="a5"/>
        <w:tblW w:w="9372" w:type="dxa"/>
        <w:tblInd w:w="125"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Look w:val="0000" w:firstRow="0" w:lastRow="0" w:firstColumn="0" w:lastColumn="0" w:noHBand="0" w:noVBand="0"/>
      </w:tblPr>
      <w:tblGrid>
        <w:gridCol w:w="5260"/>
        <w:gridCol w:w="4112"/>
      </w:tblGrid>
      <w:tr w:rsidR="00580771" w14:paraId="120EF189" w14:textId="77777777">
        <w:trPr>
          <w:trHeight w:val="426"/>
        </w:trPr>
        <w:tc>
          <w:tcPr>
            <w:tcW w:w="5260" w:type="dxa"/>
            <w:tcBorders>
              <w:top w:val="nil"/>
              <w:left w:val="nil"/>
              <w:right w:val="nil"/>
            </w:tcBorders>
          </w:tcPr>
          <w:p w14:paraId="67F3F162" w14:textId="77777777" w:rsidR="00580771" w:rsidRDefault="00000000">
            <w:pPr>
              <w:pBdr>
                <w:top w:val="nil"/>
                <w:left w:val="nil"/>
                <w:bottom w:val="nil"/>
                <w:right w:val="nil"/>
                <w:between w:val="nil"/>
              </w:pBdr>
              <w:spacing w:line="223" w:lineRule="auto"/>
              <w:ind w:left="146"/>
              <w:rPr>
                <w:b/>
                <w:color w:val="000000"/>
                <w:sz w:val="20"/>
                <w:szCs w:val="20"/>
              </w:rPr>
            </w:pPr>
            <w:r>
              <w:rPr>
                <w:b/>
                <w:color w:val="000000"/>
                <w:sz w:val="20"/>
                <w:szCs w:val="20"/>
              </w:rPr>
              <w:t>Regiões geográficas</w:t>
            </w:r>
          </w:p>
        </w:tc>
        <w:tc>
          <w:tcPr>
            <w:tcW w:w="4112" w:type="dxa"/>
            <w:tcBorders>
              <w:top w:val="nil"/>
              <w:left w:val="nil"/>
              <w:right w:val="nil"/>
            </w:tcBorders>
          </w:tcPr>
          <w:p w14:paraId="14801E16" w14:textId="77777777" w:rsidR="00580771" w:rsidRDefault="00000000">
            <w:pPr>
              <w:pBdr>
                <w:top w:val="nil"/>
                <w:left w:val="nil"/>
                <w:bottom w:val="nil"/>
                <w:right w:val="nil"/>
                <w:between w:val="nil"/>
              </w:pBdr>
              <w:spacing w:line="221" w:lineRule="auto"/>
              <w:ind w:left="172"/>
              <w:rPr>
                <w:b/>
                <w:color w:val="000000"/>
                <w:sz w:val="20"/>
                <w:szCs w:val="20"/>
              </w:rPr>
            </w:pPr>
            <w:r>
              <w:rPr>
                <w:b/>
                <w:color w:val="000000"/>
                <w:sz w:val="20"/>
                <w:szCs w:val="20"/>
              </w:rPr>
              <w:t>Azitromicina</w:t>
            </w:r>
          </w:p>
        </w:tc>
      </w:tr>
      <w:tr w:rsidR="00580771" w14:paraId="28A3E797" w14:textId="77777777">
        <w:trPr>
          <w:trHeight w:val="308"/>
        </w:trPr>
        <w:tc>
          <w:tcPr>
            <w:tcW w:w="5260" w:type="dxa"/>
            <w:tcBorders>
              <w:left w:val="nil"/>
              <w:bottom w:val="single" w:sz="4" w:space="0" w:color="666666"/>
              <w:right w:val="single" w:sz="4" w:space="0" w:color="666666"/>
            </w:tcBorders>
            <w:shd w:val="clear" w:color="auto" w:fill="CCCCCC"/>
          </w:tcPr>
          <w:p w14:paraId="6254C971" w14:textId="77777777" w:rsidR="00580771" w:rsidRDefault="00000000">
            <w:pPr>
              <w:pBdr>
                <w:top w:val="nil"/>
                <w:left w:val="nil"/>
                <w:bottom w:val="nil"/>
                <w:right w:val="nil"/>
                <w:between w:val="nil"/>
              </w:pBdr>
              <w:spacing w:line="208" w:lineRule="auto"/>
              <w:ind w:left="238"/>
              <w:rPr>
                <w:b/>
                <w:color w:val="000000"/>
                <w:sz w:val="20"/>
                <w:szCs w:val="20"/>
              </w:rPr>
            </w:pPr>
            <w:r>
              <w:rPr>
                <w:b/>
                <w:color w:val="000000"/>
                <w:sz w:val="20"/>
                <w:szCs w:val="20"/>
              </w:rPr>
              <w:t>Centro-Oeste</w:t>
            </w:r>
          </w:p>
        </w:tc>
        <w:tc>
          <w:tcPr>
            <w:tcW w:w="4112" w:type="dxa"/>
            <w:tcBorders>
              <w:left w:val="single" w:sz="4" w:space="0" w:color="666666"/>
              <w:bottom w:val="single" w:sz="4" w:space="0" w:color="666666"/>
              <w:right w:val="nil"/>
            </w:tcBorders>
            <w:shd w:val="clear" w:color="auto" w:fill="CCCCCC"/>
          </w:tcPr>
          <w:p w14:paraId="69C0E87D" w14:textId="77777777" w:rsidR="00580771" w:rsidRDefault="00000000">
            <w:pPr>
              <w:pBdr>
                <w:top w:val="nil"/>
                <w:left w:val="nil"/>
                <w:bottom w:val="nil"/>
                <w:right w:val="nil"/>
                <w:between w:val="nil"/>
              </w:pBdr>
              <w:spacing w:line="208" w:lineRule="auto"/>
              <w:ind w:left="170"/>
              <w:rPr>
                <w:b/>
                <w:color w:val="000000"/>
                <w:sz w:val="20"/>
                <w:szCs w:val="20"/>
              </w:rPr>
            </w:pPr>
            <w:r>
              <w:rPr>
                <w:b/>
                <w:color w:val="000000"/>
                <w:sz w:val="20"/>
                <w:szCs w:val="20"/>
              </w:rPr>
              <w:t>278842</w:t>
            </w:r>
          </w:p>
        </w:tc>
      </w:tr>
      <w:tr w:rsidR="00580771" w14:paraId="491DC9D5" w14:textId="77777777">
        <w:trPr>
          <w:trHeight w:val="312"/>
        </w:trPr>
        <w:tc>
          <w:tcPr>
            <w:tcW w:w="5260" w:type="dxa"/>
            <w:tcBorders>
              <w:top w:val="single" w:sz="4" w:space="0" w:color="666666"/>
              <w:left w:val="nil"/>
              <w:bottom w:val="single" w:sz="4" w:space="0" w:color="666666"/>
              <w:right w:val="single" w:sz="4" w:space="0" w:color="666666"/>
            </w:tcBorders>
          </w:tcPr>
          <w:p w14:paraId="32F86013"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Goiás</w:t>
            </w:r>
          </w:p>
        </w:tc>
        <w:tc>
          <w:tcPr>
            <w:tcW w:w="4112" w:type="dxa"/>
            <w:tcBorders>
              <w:top w:val="single" w:sz="4" w:space="0" w:color="666666"/>
              <w:left w:val="single" w:sz="4" w:space="0" w:color="666666"/>
              <w:bottom w:val="single" w:sz="4" w:space="0" w:color="666666"/>
              <w:right w:val="nil"/>
            </w:tcBorders>
          </w:tcPr>
          <w:p w14:paraId="7D8A9908"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163607</w:t>
            </w:r>
          </w:p>
        </w:tc>
      </w:tr>
      <w:tr w:rsidR="00580771" w14:paraId="6F940C97" w14:textId="77777777">
        <w:trPr>
          <w:trHeight w:val="311"/>
        </w:trPr>
        <w:tc>
          <w:tcPr>
            <w:tcW w:w="5260" w:type="dxa"/>
            <w:tcBorders>
              <w:top w:val="single" w:sz="4" w:space="0" w:color="666666"/>
              <w:left w:val="nil"/>
              <w:bottom w:val="single" w:sz="4" w:space="0" w:color="666666"/>
              <w:right w:val="single" w:sz="4" w:space="0" w:color="666666"/>
            </w:tcBorders>
            <w:shd w:val="clear" w:color="auto" w:fill="CCCCCC"/>
          </w:tcPr>
          <w:p w14:paraId="16D4C906"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Mato Grosso</w:t>
            </w:r>
          </w:p>
        </w:tc>
        <w:tc>
          <w:tcPr>
            <w:tcW w:w="4112" w:type="dxa"/>
            <w:tcBorders>
              <w:top w:val="single" w:sz="4" w:space="0" w:color="666666"/>
              <w:left w:val="single" w:sz="4" w:space="0" w:color="666666"/>
              <w:bottom w:val="single" w:sz="4" w:space="0" w:color="666666"/>
              <w:right w:val="nil"/>
            </w:tcBorders>
            <w:shd w:val="clear" w:color="auto" w:fill="CCCCCC"/>
          </w:tcPr>
          <w:p w14:paraId="7C309A15"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44439</w:t>
            </w:r>
          </w:p>
        </w:tc>
      </w:tr>
      <w:tr w:rsidR="00580771" w14:paraId="56D1661B" w14:textId="77777777">
        <w:trPr>
          <w:trHeight w:val="415"/>
        </w:trPr>
        <w:tc>
          <w:tcPr>
            <w:tcW w:w="5260" w:type="dxa"/>
            <w:tcBorders>
              <w:top w:val="single" w:sz="4" w:space="0" w:color="666666"/>
              <w:left w:val="nil"/>
              <w:bottom w:val="single" w:sz="4" w:space="0" w:color="666666"/>
              <w:right w:val="single" w:sz="4" w:space="0" w:color="666666"/>
            </w:tcBorders>
          </w:tcPr>
          <w:p w14:paraId="1DB3EB87" w14:textId="77777777" w:rsidR="00580771" w:rsidRDefault="00000000">
            <w:pPr>
              <w:pBdr>
                <w:top w:val="nil"/>
                <w:left w:val="nil"/>
                <w:bottom w:val="nil"/>
                <w:right w:val="nil"/>
                <w:between w:val="nil"/>
              </w:pBdr>
              <w:spacing w:line="209" w:lineRule="auto"/>
              <w:ind w:left="238"/>
              <w:rPr>
                <w:b/>
                <w:color w:val="000000"/>
                <w:sz w:val="20"/>
                <w:szCs w:val="20"/>
              </w:rPr>
            </w:pPr>
            <w:r>
              <w:rPr>
                <w:b/>
                <w:color w:val="000000"/>
                <w:sz w:val="20"/>
                <w:szCs w:val="20"/>
              </w:rPr>
              <w:t>Mato GrossoSul</w:t>
            </w:r>
          </w:p>
        </w:tc>
        <w:tc>
          <w:tcPr>
            <w:tcW w:w="4112" w:type="dxa"/>
            <w:tcBorders>
              <w:top w:val="single" w:sz="4" w:space="0" w:color="666666"/>
              <w:left w:val="single" w:sz="4" w:space="0" w:color="666666"/>
              <w:bottom w:val="single" w:sz="4" w:space="0" w:color="666666"/>
              <w:right w:val="nil"/>
            </w:tcBorders>
          </w:tcPr>
          <w:p w14:paraId="1A5F5876"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43068</w:t>
            </w:r>
          </w:p>
        </w:tc>
      </w:tr>
      <w:tr w:rsidR="00580771" w14:paraId="332DEF28" w14:textId="77777777">
        <w:trPr>
          <w:trHeight w:val="311"/>
        </w:trPr>
        <w:tc>
          <w:tcPr>
            <w:tcW w:w="5260" w:type="dxa"/>
            <w:tcBorders>
              <w:top w:val="single" w:sz="4" w:space="0" w:color="666666"/>
              <w:left w:val="nil"/>
              <w:bottom w:val="single" w:sz="4" w:space="0" w:color="666666"/>
              <w:right w:val="single" w:sz="4" w:space="0" w:color="666666"/>
            </w:tcBorders>
            <w:shd w:val="clear" w:color="auto" w:fill="CCCCCC"/>
          </w:tcPr>
          <w:p w14:paraId="3A46FF56"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DF</w:t>
            </w:r>
          </w:p>
        </w:tc>
        <w:tc>
          <w:tcPr>
            <w:tcW w:w="4112" w:type="dxa"/>
            <w:tcBorders>
              <w:top w:val="single" w:sz="4" w:space="0" w:color="666666"/>
              <w:left w:val="single" w:sz="4" w:space="0" w:color="666666"/>
              <w:bottom w:val="single" w:sz="4" w:space="0" w:color="666666"/>
              <w:right w:val="nil"/>
            </w:tcBorders>
            <w:shd w:val="clear" w:color="auto" w:fill="CCCCCC"/>
          </w:tcPr>
          <w:p w14:paraId="50BE64CD"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27728</w:t>
            </w:r>
          </w:p>
        </w:tc>
      </w:tr>
      <w:tr w:rsidR="00580771" w14:paraId="4B1E3317" w14:textId="77777777">
        <w:trPr>
          <w:trHeight w:val="309"/>
        </w:trPr>
        <w:tc>
          <w:tcPr>
            <w:tcW w:w="5260" w:type="dxa"/>
            <w:tcBorders>
              <w:top w:val="single" w:sz="4" w:space="0" w:color="666666"/>
              <w:left w:val="nil"/>
              <w:bottom w:val="single" w:sz="4" w:space="0" w:color="666666"/>
              <w:right w:val="single" w:sz="4" w:space="0" w:color="666666"/>
            </w:tcBorders>
          </w:tcPr>
          <w:p w14:paraId="043C8D7A" w14:textId="77777777" w:rsidR="00580771" w:rsidRDefault="00000000">
            <w:pPr>
              <w:pBdr>
                <w:top w:val="nil"/>
                <w:left w:val="nil"/>
                <w:bottom w:val="nil"/>
                <w:right w:val="nil"/>
                <w:between w:val="nil"/>
              </w:pBdr>
              <w:spacing w:line="218" w:lineRule="auto"/>
              <w:ind w:left="238"/>
              <w:rPr>
                <w:b/>
                <w:color w:val="000000"/>
                <w:sz w:val="20"/>
                <w:szCs w:val="20"/>
              </w:rPr>
            </w:pPr>
            <w:r>
              <w:rPr>
                <w:b/>
                <w:color w:val="000000"/>
                <w:sz w:val="20"/>
                <w:szCs w:val="20"/>
              </w:rPr>
              <w:t>Nordeste</w:t>
            </w:r>
          </w:p>
        </w:tc>
        <w:tc>
          <w:tcPr>
            <w:tcW w:w="4112" w:type="dxa"/>
            <w:tcBorders>
              <w:top w:val="single" w:sz="4" w:space="0" w:color="666666"/>
              <w:left w:val="single" w:sz="4" w:space="0" w:color="666666"/>
              <w:bottom w:val="single" w:sz="4" w:space="0" w:color="666666"/>
              <w:right w:val="nil"/>
            </w:tcBorders>
          </w:tcPr>
          <w:p w14:paraId="220C40C9" w14:textId="77777777" w:rsidR="00580771" w:rsidRDefault="00000000">
            <w:pPr>
              <w:pBdr>
                <w:top w:val="nil"/>
                <w:left w:val="nil"/>
                <w:bottom w:val="nil"/>
                <w:right w:val="nil"/>
                <w:between w:val="nil"/>
              </w:pBdr>
              <w:spacing w:line="218" w:lineRule="auto"/>
              <w:ind w:left="170"/>
              <w:rPr>
                <w:b/>
                <w:color w:val="000000"/>
                <w:sz w:val="20"/>
                <w:szCs w:val="20"/>
              </w:rPr>
            </w:pPr>
            <w:r>
              <w:rPr>
                <w:b/>
                <w:color w:val="000000"/>
                <w:sz w:val="20"/>
                <w:szCs w:val="20"/>
              </w:rPr>
              <w:t>500487</w:t>
            </w:r>
          </w:p>
        </w:tc>
      </w:tr>
      <w:tr w:rsidR="00580771" w14:paraId="19901849" w14:textId="77777777">
        <w:trPr>
          <w:trHeight w:val="311"/>
        </w:trPr>
        <w:tc>
          <w:tcPr>
            <w:tcW w:w="5260" w:type="dxa"/>
            <w:tcBorders>
              <w:top w:val="single" w:sz="4" w:space="0" w:color="666666"/>
              <w:left w:val="nil"/>
              <w:bottom w:val="single" w:sz="4" w:space="0" w:color="666666"/>
              <w:right w:val="single" w:sz="4" w:space="0" w:color="666666"/>
            </w:tcBorders>
            <w:shd w:val="clear" w:color="auto" w:fill="CCCCCC"/>
          </w:tcPr>
          <w:p w14:paraId="609ACB8D"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Maranhão</w:t>
            </w:r>
          </w:p>
        </w:tc>
        <w:tc>
          <w:tcPr>
            <w:tcW w:w="4112" w:type="dxa"/>
            <w:tcBorders>
              <w:top w:val="single" w:sz="4" w:space="0" w:color="666666"/>
              <w:left w:val="single" w:sz="4" w:space="0" w:color="666666"/>
              <w:bottom w:val="single" w:sz="4" w:space="0" w:color="666666"/>
              <w:right w:val="nil"/>
            </w:tcBorders>
            <w:shd w:val="clear" w:color="auto" w:fill="CCCCCC"/>
          </w:tcPr>
          <w:p w14:paraId="2D7FC407"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34036</w:t>
            </w:r>
          </w:p>
        </w:tc>
      </w:tr>
      <w:tr w:rsidR="00580771" w14:paraId="650789D6" w14:textId="77777777">
        <w:trPr>
          <w:trHeight w:val="311"/>
        </w:trPr>
        <w:tc>
          <w:tcPr>
            <w:tcW w:w="5260" w:type="dxa"/>
            <w:tcBorders>
              <w:top w:val="single" w:sz="4" w:space="0" w:color="666666"/>
              <w:left w:val="nil"/>
              <w:bottom w:val="single" w:sz="4" w:space="0" w:color="666666"/>
              <w:right w:val="single" w:sz="4" w:space="0" w:color="666666"/>
            </w:tcBorders>
          </w:tcPr>
          <w:p w14:paraId="480076E5"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Piauí</w:t>
            </w:r>
          </w:p>
        </w:tc>
        <w:tc>
          <w:tcPr>
            <w:tcW w:w="4112" w:type="dxa"/>
            <w:tcBorders>
              <w:top w:val="single" w:sz="4" w:space="0" w:color="666666"/>
              <w:left w:val="single" w:sz="4" w:space="0" w:color="666666"/>
              <w:bottom w:val="single" w:sz="4" w:space="0" w:color="666666"/>
              <w:right w:val="nil"/>
            </w:tcBorders>
          </w:tcPr>
          <w:p w14:paraId="54DE08E1"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10538</w:t>
            </w:r>
          </w:p>
        </w:tc>
      </w:tr>
      <w:tr w:rsidR="00580771" w14:paraId="16FA37A5" w14:textId="77777777">
        <w:trPr>
          <w:trHeight w:val="311"/>
        </w:trPr>
        <w:tc>
          <w:tcPr>
            <w:tcW w:w="5260" w:type="dxa"/>
            <w:tcBorders>
              <w:top w:val="single" w:sz="4" w:space="0" w:color="666666"/>
              <w:left w:val="nil"/>
              <w:bottom w:val="single" w:sz="4" w:space="0" w:color="666666"/>
              <w:right w:val="single" w:sz="4" w:space="0" w:color="666666"/>
            </w:tcBorders>
            <w:shd w:val="clear" w:color="auto" w:fill="CCCCCC"/>
          </w:tcPr>
          <w:p w14:paraId="6D3FB85F"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Ceará</w:t>
            </w:r>
          </w:p>
        </w:tc>
        <w:tc>
          <w:tcPr>
            <w:tcW w:w="4112" w:type="dxa"/>
            <w:tcBorders>
              <w:top w:val="single" w:sz="4" w:space="0" w:color="666666"/>
              <w:left w:val="single" w:sz="4" w:space="0" w:color="666666"/>
              <w:bottom w:val="single" w:sz="4" w:space="0" w:color="666666"/>
              <w:right w:val="nil"/>
            </w:tcBorders>
            <w:shd w:val="clear" w:color="auto" w:fill="CCCCCC"/>
          </w:tcPr>
          <w:p w14:paraId="4091085A"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77489</w:t>
            </w:r>
          </w:p>
        </w:tc>
      </w:tr>
      <w:tr w:rsidR="00580771" w14:paraId="1169A9A0" w14:textId="77777777">
        <w:trPr>
          <w:trHeight w:val="210"/>
        </w:trPr>
        <w:tc>
          <w:tcPr>
            <w:tcW w:w="5260" w:type="dxa"/>
            <w:tcBorders>
              <w:top w:val="single" w:sz="4" w:space="0" w:color="666666"/>
              <w:left w:val="nil"/>
              <w:bottom w:val="single" w:sz="4" w:space="0" w:color="666666"/>
              <w:right w:val="single" w:sz="4" w:space="0" w:color="666666"/>
            </w:tcBorders>
          </w:tcPr>
          <w:p w14:paraId="18356B58" w14:textId="77777777" w:rsidR="00580771" w:rsidRDefault="00000000">
            <w:pPr>
              <w:pBdr>
                <w:top w:val="nil"/>
                <w:left w:val="nil"/>
                <w:bottom w:val="nil"/>
                <w:right w:val="nil"/>
                <w:between w:val="nil"/>
              </w:pBdr>
              <w:spacing w:line="191" w:lineRule="auto"/>
              <w:ind w:left="238"/>
              <w:rPr>
                <w:b/>
                <w:color w:val="000000"/>
                <w:sz w:val="20"/>
                <w:szCs w:val="20"/>
              </w:rPr>
            </w:pPr>
            <w:r>
              <w:rPr>
                <w:b/>
                <w:color w:val="000000"/>
                <w:sz w:val="20"/>
                <w:szCs w:val="20"/>
              </w:rPr>
              <w:t>Rio Grande do Norte</w:t>
            </w:r>
          </w:p>
        </w:tc>
        <w:tc>
          <w:tcPr>
            <w:tcW w:w="4112" w:type="dxa"/>
            <w:tcBorders>
              <w:top w:val="single" w:sz="4" w:space="0" w:color="666666"/>
              <w:left w:val="single" w:sz="4" w:space="0" w:color="666666"/>
              <w:bottom w:val="single" w:sz="4" w:space="0" w:color="666666"/>
              <w:right w:val="nil"/>
            </w:tcBorders>
          </w:tcPr>
          <w:p w14:paraId="5463BD80" w14:textId="77777777" w:rsidR="00580771" w:rsidRDefault="00000000">
            <w:pPr>
              <w:pBdr>
                <w:top w:val="nil"/>
                <w:left w:val="nil"/>
                <w:bottom w:val="nil"/>
                <w:right w:val="nil"/>
                <w:between w:val="nil"/>
              </w:pBdr>
              <w:spacing w:line="191" w:lineRule="auto"/>
              <w:ind w:left="170"/>
              <w:rPr>
                <w:b/>
                <w:color w:val="000000"/>
                <w:sz w:val="20"/>
                <w:szCs w:val="20"/>
              </w:rPr>
            </w:pPr>
            <w:r>
              <w:rPr>
                <w:b/>
                <w:color w:val="000000"/>
                <w:sz w:val="20"/>
                <w:szCs w:val="20"/>
              </w:rPr>
              <w:t>56074</w:t>
            </w:r>
          </w:p>
        </w:tc>
      </w:tr>
      <w:tr w:rsidR="00580771" w14:paraId="2ACA656B" w14:textId="77777777">
        <w:trPr>
          <w:trHeight w:val="362"/>
        </w:trPr>
        <w:tc>
          <w:tcPr>
            <w:tcW w:w="5260" w:type="dxa"/>
            <w:tcBorders>
              <w:top w:val="single" w:sz="4" w:space="0" w:color="666666"/>
              <w:left w:val="nil"/>
              <w:bottom w:val="single" w:sz="4" w:space="0" w:color="666666"/>
              <w:right w:val="single" w:sz="4" w:space="0" w:color="666666"/>
            </w:tcBorders>
            <w:shd w:val="clear" w:color="auto" w:fill="CCCCCC"/>
          </w:tcPr>
          <w:p w14:paraId="1D9D159A" w14:textId="77777777" w:rsidR="00580771" w:rsidRDefault="00000000">
            <w:pPr>
              <w:pBdr>
                <w:top w:val="nil"/>
                <w:left w:val="nil"/>
                <w:bottom w:val="nil"/>
                <w:right w:val="nil"/>
                <w:between w:val="nil"/>
              </w:pBdr>
              <w:spacing w:line="218" w:lineRule="auto"/>
              <w:ind w:left="238"/>
              <w:rPr>
                <w:b/>
                <w:color w:val="000000"/>
                <w:sz w:val="20"/>
                <w:szCs w:val="20"/>
              </w:rPr>
            </w:pPr>
            <w:r>
              <w:rPr>
                <w:b/>
                <w:color w:val="000000"/>
                <w:sz w:val="20"/>
                <w:szCs w:val="20"/>
              </w:rPr>
              <w:t>Pernambuco</w:t>
            </w:r>
          </w:p>
        </w:tc>
        <w:tc>
          <w:tcPr>
            <w:tcW w:w="4112" w:type="dxa"/>
            <w:tcBorders>
              <w:top w:val="single" w:sz="4" w:space="0" w:color="666666"/>
              <w:left w:val="single" w:sz="4" w:space="0" w:color="666666"/>
              <w:bottom w:val="single" w:sz="4" w:space="0" w:color="666666"/>
              <w:right w:val="nil"/>
            </w:tcBorders>
            <w:shd w:val="clear" w:color="auto" w:fill="CCCCCC"/>
          </w:tcPr>
          <w:p w14:paraId="2E526A72" w14:textId="77777777" w:rsidR="00580771" w:rsidRDefault="00000000">
            <w:pPr>
              <w:pBdr>
                <w:top w:val="nil"/>
                <w:left w:val="nil"/>
                <w:bottom w:val="nil"/>
                <w:right w:val="nil"/>
                <w:between w:val="nil"/>
              </w:pBdr>
              <w:spacing w:line="218" w:lineRule="auto"/>
              <w:ind w:left="222"/>
              <w:rPr>
                <w:b/>
                <w:color w:val="000000"/>
                <w:sz w:val="20"/>
                <w:szCs w:val="20"/>
              </w:rPr>
            </w:pPr>
            <w:r>
              <w:rPr>
                <w:b/>
                <w:color w:val="000000"/>
                <w:sz w:val="20"/>
                <w:szCs w:val="20"/>
              </w:rPr>
              <w:t>75743</w:t>
            </w:r>
          </w:p>
        </w:tc>
      </w:tr>
      <w:tr w:rsidR="00580771" w14:paraId="3015B9D5" w14:textId="77777777">
        <w:trPr>
          <w:trHeight w:val="311"/>
        </w:trPr>
        <w:tc>
          <w:tcPr>
            <w:tcW w:w="5260" w:type="dxa"/>
            <w:tcBorders>
              <w:top w:val="single" w:sz="4" w:space="0" w:color="666666"/>
              <w:left w:val="nil"/>
              <w:bottom w:val="single" w:sz="4" w:space="0" w:color="666666"/>
              <w:right w:val="single" w:sz="4" w:space="0" w:color="666666"/>
            </w:tcBorders>
          </w:tcPr>
          <w:p w14:paraId="31A170B8" w14:textId="77777777" w:rsidR="00580771" w:rsidRDefault="00000000">
            <w:pPr>
              <w:pBdr>
                <w:top w:val="nil"/>
                <w:left w:val="nil"/>
                <w:bottom w:val="nil"/>
                <w:right w:val="nil"/>
                <w:between w:val="nil"/>
              </w:pBdr>
              <w:spacing w:before="38"/>
              <w:ind w:left="238"/>
              <w:rPr>
                <w:b/>
                <w:color w:val="000000"/>
                <w:sz w:val="20"/>
                <w:szCs w:val="20"/>
              </w:rPr>
            </w:pPr>
            <w:r>
              <w:rPr>
                <w:b/>
                <w:color w:val="000000"/>
                <w:sz w:val="20"/>
                <w:szCs w:val="20"/>
              </w:rPr>
              <w:t>Paraíba</w:t>
            </w:r>
          </w:p>
        </w:tc>
        <w:tc>
          <w:tcPr>
            <w:tcW w:w="4112" w:type="dxa"/>
            <w:tcBorders>
              <w:top w:val="single" w:sz="4" w:space="0" w:color="666666"/>
              <w:left w:val="single" w:sz="4" w:space="0" w:color="666666"/>
              <w:bottom w:val="single" w:sz="4" w:space="0" w:color="666666"/>
              <w:right w:val="nil"/>
            </w:tcBorders>
          </w:tcPr>
          <w:p w14:paraId="196E1B30" w14:textId="77777777" w:rsidR="00580771" w:rsidRDefault="00000000">
            <w:pPr>
              <w:pBdr>
                <w:top w:val="nil"/>
                <w:left w:val="nil"/>
                <w:bottom w:val="nil"/>
                <w:right w:val="nil"/>
                <w:between w:val="nil"/>
              </w:pBdr>
              <w:spacing w:before="38"/>
              <w:ind w:left="170"/>
              <w:rPr>
                <w:b/>
                <w:color w:val="000000"/>
                <w:sz w:val="20"/>
                <w:szCs w:val="20"/>
              </w:rPr>
            </w:pPr>
            <w:r>
              <w:rPr>
                <w:b/>
                <w:color w:val="000000"/>
                <w:sz w:val="20"/>
                <w:szCs w:val="20"/>
              </w:rPr>
              <w:t>79759</w:t>
            </w:r>
          </w:p>
        </w:tc>
      </w:tr>
      <w:tr w:rsidR="00580771" w14:paraId="01934F31" w14:textId="77777777">
        <w:trPr>
          <w:trHeight w:val="312"/>
        </w:trPr>
        <w:tc>
          <w:tcPr>
            <w:tcW w:w="5260" w:type="dxa"/>
            <w:tcBorders>
              <w:top w:val="single" w:sz="4" w:space="0" w:color="666666"/>
              <w:left w:val="nil"/>
              <w:bottom w:val="single" w:sz="4" w:space="0" w:color="666666"/>
              <w:right w:val="single" w:sz="4" w:space="0" w:color="666666"/>
            </w:tcBorders>
            <w:shd w:val="clear" w:color="auto" w:fill="CCCCCC"/>
          </w:tcPr>
          <w:p w14:paraId="4C86FF76" w14:textId="77777777" w:rsidR="00580771" w:rsidRDefault="00000000">
            <w:pPr>
              <w:pBdr>
                <w:top w:val="nil"/>
                <w:left w:val="nil"/>
                <w:bottom w:val="nil"/>
                <w:right w:val="nil"/>
                <w:between w:val="nil"/>
              </w:pBdr>
              <w:spacing w:line="204" w:lineRule="auto"/>
              <w:ind w:left="338"/>
              <w:rPr>
                <w:b/>
                <w:color w:val="000000"/>
                <w:sz w:val="20"/>
                <w:szCs w:val="20"/>
              </w:rPr>
            </w:pPr>
            <w:r>
              <w:rPr>
                <w:b/>
                <w:color w:val="000000"/>
                <w:sz w:val="20"/>
                <w:szCs w:val="20"/>
              </w:rPr>
              <w:t>Alagoas</w:t>
            </w:r>
          </w:p>
        </w:tc>
        <w:tc>
          <w:tcPr>
            <w:tcW w:w="4112" w:type="dxa"/>
            <w:tcBorders>
              <w:top w:val="single" w:sz="4" w:space="0" w:color="666666"/>
              <w:left w:val="single" w:sz="4" w:space="0" w:color="666666"/>
              <w:bottom w:val="single" w:sz="4" w:space="0" w:color="666666"/>
              <w:right w:val="nil"/>
            </w:tcBorders>
            <w:shd w:val="clear" w:color="auto" w:fill="CCCCCC"/>
          </w:tcPr>
          <w:p w14:paraId="72033EF6" w14:textId="77777777" w:rsidR="00580771" w:rsidRDefault="00000000">
            <w:pPr>
              <w:pBdr>
                <w:top w:val="nil"/>
                <w:left w:val="nil"/>
                <w:bottom w:val="nil"/>
                <w:right w:val="nil"/>
                <w:between w:val="nil"/>
              </w:pBdr>
              <w:spacing w:before="36"/>
              <w:ind w:left="170"/>
              <w:rPr>
                <w:b/>
                <w:color w:val="000000"/>
                <w:sz w:val="20"/>
                <w:szCs w:val="20"/>
              </w:rPr>
            </w:pPr>
            <w:r>
              <w:rPr>
                <w:b/>
                <w:color w:val="000000"/>
                <w:sz w:val="20"/>
                <w:szCs w:val="20"/>
              </w:rPr>
              <w:t>30714</w:t>
            </w:r>
          </w:p>
        </w:tc>
      </w:tr>
      <w:tr w:rsidR="00580771" w14:paraId="5A5F7BB1" w14:textId="77777777">
        <w:trPr>
          <w:trHeight w:val="359"/>
        </w:trPr>
        <w:tc>
          <w:tcPr>
            <w:tcW w:w="5260" w:type="dxa"/>
            <w:tcBorders>
              <w:top w:val="single" w:sz="4" w:space="0" w:color="666666"/>
              <w:left w:val="nil"/>
              <w:bottom w:val="single" w:sz="4" w:space="0" w:color="666666"/>
              <w:right w:val="single" w:sz="4" w:space="0" w:color="666666"/>
            </w:tcBorders>
          </w:tcPr>
          <w:p w14:paraId="0B51CCF7" w14:textId="77777777" w:rsidR="00580771" w:rsidRDefault="00000000">
            <w:pPr>
              <w:pBdr>
                <w:top w:val="nil"/>
                <w:left w:val="nil"/>
                <w:bottom w:val="nil"/>
                <w:right w:val="nil"/>
                <w:between w:val="nil"/>
              </w:pBdr>
              <w:spacing w:before="38"/>
              <w:ind w:left="238"/>
              <w:rPr>
                <w:b/>
                <w:color w:val="000000"/>
                <w:sz w:val="20"/>
                <w:szCs w:val="20"/>
              </w:rPr>
            </w:pPr>
            <w:r>
              <w:rPr>
                <w:b/>
                <w:color w:val="000000"/>
                <w:sz w:val="20"/>
                <w:szCs w:val="20"/>
              </w:rPr>
              <w:lastRenderedPageBreak/>
              <w:t>Sergipe</w:t>
            </w:r>
          </w:p>
        </w:tc>
        <w:tc>
          <w:tcPr>
            <w:tcW w:w="4112" w:type="dxa"/>
            <w:tcBorders>
              <w:top w:val="single" w:sz="4" w:space="0" w:color="666666"/>
              <w:left w:val="single" w:sz="4" w:space="0" w:color="666666"/>
              <w:bottom w:val="single" w:sz="4" w:space="0" w:color="666666"/>
              <w:right w:val="nil"/>
            </w:tcBorders>
          </w:tcPr>
          <w:p w14:paraId="5C30E21E" w14:textId="77777777" w:rsidR="00580771" w:rsidRDefault="00000000">
            <w:pPr>
              <w:pBdr>
                <w:top w:val="nil"/>
                <w:left w:val="nil"/>
                <w:bottom w:val="nil"/>
                <w:right w:val="nil"/>
                <w:between w:val="nil"/>
              </w:pBdr>
              <w:spacing w:before="38"/>
              <w:ind w:left="170"/>
              <w:rPr>
                <w:b/>
                <w:color w:val="000000"/>
                <w:sz w:val="20"/>
                <w:szCs w:val="20"/>
              </w:rPr>
            </w:pPr>
            <w:r>
              <w:rPr>
                <w:b/>
                <w:color w:val="000000"/>
                <w:sz w:val="20"/>
                <w:szCs w:val="20"/>
              </w:rPr>
              <w:t>24526</w:t>
            </w:r>
          </w:p>
        </w:tc>
      </w:tr>
      <w:tr w:rsidR="00580771" w14:paraId="1AB7C678" w14:textId="77777777">
        <w:trPr>
          <w:trHeight w:val="311"/>
        </w:trPr>
        <w:tc>
          <w:tcPr>
            <w:tcW w:w="5260" w:type="dxa"/>
            <w:tcBorders>
              <w:top w:val="single" w:sz="4" w:space="0" w:color="666666"/>
              <w:left w:val="nil"/>
              <w:bottom w:val="single" w:sz="4" w:space="0" w:color="666666"/>
              <w:right w:val="single" w:sz="4" w:space="0" w:color="666666"/>
            </w:tcBorders>
            <w:shd w:val="clear" w:color="auto" w:fill="CCCCCC"/>
          </w:tcPr>
          <w:p w14:paraId="1C190EEB"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Bahia</w:t>
            </w:r>
          </w:p>
        </w:tc>
        <w:tc>
          <w:tcPr>
            <w:tcW w:w="4112" w:type="dxa"/>
            <w:tcBorders>
              <w:top w:val="single" w:sz="4" w:space="0" w:color="666666"/>
              <w:left w:val="single" w:sz="4" w:space="0" w:color="666666"/>
              <w:bottom w:val="single" w:sz="4" w:space="0" w:color="666666"/>
              <w:right w:val="nil"/>
            </w:tcBorders>
            <w:shd w:val="clear" w:color="auto" w:fill="CCCCCC"/>
          </w:tcPr>
          <w:p w14:paraId="085E0A24"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111608</w:t>
            </w:r>
          </w:p>
        </w:tc>
      </w:tr>
      <w:tr w:rsidR="00580771" w14:paraId="5CF2A09D" w14:textId="77777777">
        <w:trPr>
          <w:trHeight w:val="311"/>
        </w:trPr>
        <w:tc>
          <w:tcPr>
            <w:tcW w:w="5260" w:type="dxa"/>
            <w:tcBorders>
              <w:top w:val="single" w:sz="4" w:space="0" w:color="666666"/>
              <w:left w:val="nil"/>
              <w:bottom w:val="single" w:sz="4" w:space="0" w:color="666666"/>
              <w:right w:val="single" w:sz="4" w:space="0" w:color="666666"/>
            </w:tcBorders>
          </w:tcPr>
          <w:p w14:paraId="1745B6B3"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Norte</w:t>
            </w:r>
          </w:p>
        </w:tc>
        <w:tc>
          <w:tcPr>
            <w:tcW w:w="4112" w:type="dxa"/>
            <w:tcBorders>
              <w:top w:val="single" w:sz="4" w:space="0" w:color="666666"/>
              <w:left w:val="single" w:sz="4" w:space="0" w:color="666666"/>
              <w:bottom w:val="single" w:sz="4" w:space="0" w:color="666666"/>
              <w:right w:val="nil"/>
            </w:tcBorders>
          </w:tcPr>
          <w:p w14:paraId="687EA0FB"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135631</w:t>
            </w:r>
          </w:p>
        </w:tc>
      </w:tr>
      <w:tr w:rsidR="00580771" w14:paraId="1500F8AD" w14:textId="77777777">
        <w:trPr>
          <w:trHeight w:val="311"/>
        </w:trPr>
        <w:tc>
          <w:tcPr>
            <w:tcW w:w="5260" w:type="dxa"/>
            <w:tcBorders>
              <w:top w:val="single" w:sz="4" w:space="0" w:color="666666"/>
              <w:left w:val="nil"/>
              <w:bottom w:val="single" w:sz="4" w:space="0" w:color="666666"/>
              <w:right w:val="single" w:sz="4" w:space="0" w:color="666666"/>
            </w:tcBorders>
            <w:shd w:val="clear" w:color="auto" w:fill="CCCCCC"/>
          </w:tcPr>
          <w:p w14:paraId="6308824C" w14:textId="77777777" w:rsidR="00580771" w:rsidRDefault="00000000">
            <w:pPr>
              <w:pBdr>
                <w:top w:val="nil"/>
                <w:left w:val="nil"/>
                <w:bottom w:val="nil"/>
                <w:right w:val="nil"/>
                <w:between w:val="nil"/>
              </w:pBdr>
              <w:spacing w:line="218" w:lineRule="auto"/>
              <w:ind w:left="238"/>
              <w:rPr>
                <w:b/>
                <w:color w:val="000000"/>
                <w:sz w:val="20"/>
                <w:szCs w:val="20"/>
              </w:rPr>
            </w:pPr>
            <w:r>
              <w:rPr>
                <w:b/>
                <w:color w:val="000000"/>
                <w:sz w:val="20"/>
                <w:szCs w:val="20"/>
              </w:rPr>
              <w:t>Acre</w:t>
            </w:r>
          </w:p>
        </w:tc>
        <w:tc>
          <w:tcPr>
            <w:tcW w:w="4112" w:type="dxa"/>
            <w:tcBorders>
              <w:top w:val="single" w:sz="4" w:space="0" w:color="666666"/>
              <w:left w:val="single" w:sz="4" w:space="0" w:color="666666"/>
              <w:bottom w:val="single" w:sz="4" w:space="0" w:color="666666"/>
              <w:right w:val="nil"/>
            </w:tcBorders>
            <w:shd w:val="clear" w:color="auto" w:fill="CCCCCC"/>
          </w:tcPr>
          <w:p w14:paraId="587B8097" w14:textId="77777777" w:rsidR="00580771" w:rsidRDefault="00000000">
            <w:pPr>
              <w:pBdr>
                <w:top w:val="nil"/>
                <w:left w:val="nil"/>
                <w:bottom w:val="nil"/>
                <w:right w:val="nil"/>
                <w:between w:val="nil"/>
              </w:pBdr>
              <w:spacing w:line="218" w:lineRule="auto"/>
              <w:ind w:left="170"/>
              <w:rPr>
                <w:b/>
                <w:color w:val="000000"/>
                <w:sz w:val="20"/>
                <w:szCs w:val="20"/>
              </w:rPr>
            </w:pPr>
            <w:r>
              <w:rPr>
                <w:b/>
                <w:color w:val="000000"/>
                <w:sz w:val="20"/>
                <w:szCs w:val="20"/>
              </w:rPr>
              <w:t>6981</w:t>
            </w:r>
          </w:p>
        </w:tc>
      </w:tr>
      <w:tr w:rsidR="00580771" w14:paraId="22B6BB9B" w14:textId="77777777">
        <w:trPr>
          <w:trHeight w:val="309"/>
        </w:trPr>
        <w:tc>
          <w:tcPr>
            <w:tcW w:w="5260" w:type="dxa"/>
            <w:tcBorders>
              <w:top w:val="single" w:sz="4" w:space="0" w:color="666666"/>
              <w:left w:val="nil"/>
              <w:bottom w:val="single" w:sz="4" w:space="0" w:color="666666"/>
              <w:right w:val="single" w:sz="4" w:space="0" w:color="666666"/>
            </w:tcBorders>
          </w:tcPr>
          <w:p w14:paraId="6150B3D3" w14:textId="77777777" w:rsidR="00580771" w:rsidRDefault="00000000">
            <w:pPr>
              <w:pBdr>
                <w:top w:val="nil"/>
                <w:left w:val="nil"/>
                <w:bottom w:val="nil"/>
                <w:right w:val="nil"/>
                <w:between w:val="nil"/>
              </w:pBdr>
              <w:spacing w:line="218" w:lineRule="auto"/>
              <w:ind w:left="238"/>
              <w:rPr>
                <w:b/>
                <w:color w:val="000000"/>
                <w:sz w:val="20"/>
                <w:szCs w:val="20"/>
              </w:rPr>
            </w:pPr>
            <w:r>
              <w:rPr>
                <w:b/>
                <w:color w:val="000000"/>
                <w:sz w:val="20"/>
                <w:szCs w:val="20"/>
              </w:rPr>
              <w:t>Amazonas</w:t>
            </w:r>
          </w:p>
        </w:tc>
        <w:tc>
          <w:tcPr>
            <w:tcW w:w="4112" w:type="dxa"/>
            <w:tcBorders>
              <w:top w:val="single" w:sz="4" w:space="0" w:color="666666"/>
              <w:left w:val="single" w:sz="4" w:space="0" w:color="666666"/>
              <w:bottom w:val="single" w:sz="4" w:space="0" w:color="666666"/>
              <w:right w:val="nil"/>
            </w:tcBorders>
          </w:tcPr>
          <w:p w14:paraId="700FA195" w14:textId="77777777" w:rsidR="00580771" w:rsidRDefault="00000000">
            <w:pPr>
              <w:pBdr>
                <w:top w:val="nil"/>
                <w:left w:val="nil"/>
                <w:bottom w:val="nil"/>
                <w:right w:val="nil"/>
                <w:between w:val="nil"/>
              </w:pBdr>
              <w:spacing w:line="218" w:lineRule="auto"/>
              <w:ind w:left="170"/>
              <w:rPr>
                <w:b/>
                <w:color w:val="000000"/>
                <w:sz w:val="20"/>
                <w:szCs w:val="20"/>
              </w:rPr>
            </w:pPr>
            <w:r>
              <w:rPr>
                <w:b/>
                <w:color w:val="000000"/>
                <w:sz w:val="20"/>
                <w:szCs w:val="20"/>
              </w:rPr>
              <w:t>37351</w:t>
            </w:r>
          </w:p>
        </w:tc>
      </w:tr>
      <w:tr w:rsidR="00580771" w14:paraId="0E2C495A" w14:textId="77777777">
        <w:trPr>
          <w:trHeight w:val="311"/>
        </w:trPr>
        <w:tc>
          <w:tcPr>
            <w:tcW w:w="5260" w:type="dxa"/>
            <w:tcBorders>
              <w:top w:val="single" w:sz="4" w:space="0" w:color="666666"/>
              <w:left w:val="nil"/>
              <w:bottom w:val="single" w:sz="4" w:space="0" w:color="666666"/>
              <w:right w:val="single" w:sz="4" w:space="0" w:color="666666"/>
            </w:tcBorders>
            <w:shd w:val="clear" w:color="auto" w:fill="CCCCCC"/>
          </w:tcPr>
          <w:p w14:paraId="5747E121"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Pará</w:t>
            </w:r>
          </w:p>
        </w:tc>
        <w:tc>
          <w:tcPr>
            <w:tcW w:w="4112" w:type="dxa"/>
            <w:tcBorders>
              <w:top w:val="single" w:sz="4" w:space="0" w:color="666666"/>
              <w:left w:val="single" w:sz="4" w:space="0" w:color="666666"/>
              <w:bottom w:val="single" w:sz="4" w:space="0" w:color="666666"/>
              <w:right w:val="nil"/>
            </w:tcBorders>
            <w:shd w:val="clear" w:color="auto" w:fill="CCCCCC"/>
          </w:tcPr>
          <w:p w14:paraId="7B949530"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11668</w:t>
            </w:r>
          </w:p>
        </w:tc>
      </w:tr>
      <w:tr w:rsidR="00580771" w14:paraId="6016898D" w14:textId="77777777">
        <w:trPr>
          <w:trHeight w:val="311"/>
        </w:trPr>
        <w:tc>
          <w:tcPr>
            <w:tcW w:w="5260" w:type="dxa"/>
            <w:tcBorders>
              <w:top w:val="single" w:sz="4" w:space="0" w:color="666666"/>
              <w:left w:val="nil"/>
              <w:bottom w:val="single" w:sz="4" w:space="0" w:color="666666"/>
              <w:right w:val="single" w:sz="4" w:space="0" w:color="666666"/>
            </w:tcBorders>
          </w:tcPr>
          <w:p w14:paraId="5406BF5C"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Rondônia</w:t>
            </w:r>
          </w:p>
        </w:tc>
        <w:tc>
          <w:tcPr>
            <w:tcW w:w="4112" w:type="dxa"/>
            <w:tcBorders>
              <w:top w:val="single" w:sz="4" w:space="0" w:color="666666"/>
              <w:left w:val="single" w:sz="4" w:space="0" w:color="666666"/>
              <w:bottom w:val="single" w:sz="4" w:space="0" w:color="666666"/>
              <w:right w:val="nil"/>
            </w:tcBorders>
          </w:tcPr>
          <w:p w14:paraId="21E81912"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37603</w:t>
            </w:r>
          </w:p>
        </w:tc>
      </w:tr>
      <w:tr w:rsidR="00580771" w14:paraId="5AD98A03" w14:textId="77777777">
        <w:trPr>
          <w:trHeight w:val="311"/>
        </w:trPr>
        <w:tc>
          <w:tcPr>
            <w:tcW w:w="5260" w:type="dxa"/>
            <w:tcBorders>
              <w:top w:val="single" w:sz="4" w:space="0" w:color="666666"/>
              <w:left w:val="nil"/>
              <w:bottom w:val="single" w:sz="4" w:space="0" w:color="666666"/>
              <w:right w:val="single" w:sz="4" w:space="0" w:color="666666"/>
            </w:tcBorders>
            <w:shd w:val="clear" w:color="auto" w:fill="CCCCCC"/>
          </w:tcPr>
          <w:p w14:paraId="5BA7C109"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Roraima</w:t>
            </w:r>
          </w:p>
        </w:tc>
        <w:tc>
          <w:tcPr>
            <w:tcW w:w="4112" w:type="dxa"/>
            <w:tcBorders>
              <w:top w:val="single" w:sz="4" w:space="0" w:color="666666"/>
              <w:left w:val="single" w:sz="4" w:space="0" w:color="666666"/>
              <w:bottom w:val="single" w:sz="4" w:space="0" w:color="666666"/>
              <w:right w:val="nil"/>
            </w:tcBorders>
            <w:shd w:val="clear" w:color="auto" w:fill="CCCCCC"/>
          </w:tcPr>
          <w:p w14:paraId="4DA555CD"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13420</w:t>
            </w:r>
          </w:p>
        </w:tc>
      </w:tr>
      <w:tr w:rsidR="00580771" w14:paraId="30C5E99A" w14:textId="77777777">
        <w:trPr>
          <w:trHeight w:val="311"/>
        </w:trPr>
        <w:tc>
          <w:tcPr>
            <w:tcW w:w="5260" w:type="dxa"/>
            <w:tcBorders>
              <w:top w:val="single" w:sz="4" w:space="0" w:color="666666"/>
              <w:left w:val="nil"/>
              <w:bottom w:val="single" w:sz="4" w:space="0" w:color="666666"/>
              <w:right w:val="single" w:sz="4" w:space="0" w:color="666666"/>
            </w:tcBorders>
          </w:tcPr>
          <w:p w14:paraId="66908E8C"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Amapá</w:t>
            </w:r>
          </w:p>
        </w:tc>
        <w:tc>
          <w:tcPr>
            <w:tcW w:w="4112" w:type="dxa"/>
            <w:tcBorders>
              <w:top w:val="single" w:sz="4" w:space="0" w:color="666666"/>
              <w:left w:val="single" w:sz="4" w:space="0" w:color="666666"/>
              <w:bottom w:val="single" w:sz="4" w:space="0" w:color="666666"/>
              <w:right w:val="nil"/>
            </w:tcBorders>
          </w:tcPr>
          <w:p w14:paraId="52B97B8E"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13547</w:t>
            </w:r>
          </w:p>
        </w:tc>
      </w:tr>
      <w:tr w:rsidR="00580771" w14:paraId="0EDFB9DD" w14:textId="77777777">
        <w:trPr>
          <w:trHeight w:val="311"/>
        </w:trPr>
        <w:tc>
          <w:tcPr>
            <w:tcW w:w="5260" w:type="dxa"/>
            <w:tcBorders>
              <w:top w:val="single" w:sz="4" w:space="0" w:color="666666"/>
              <w:left w:val="nil"/>
              <w:bottom w:val="single" w:sz="4" w:space="0" w:color="666666"/>
              <w:right w:val="single" w:sz="4" w:space="0" w:color="666666"/>
            </w:tcBorders>
            <w:shd w:val="clear" w:color="auto" w:fill="CCCCCC"/>
          </w:tcPr>
          <w:p w14:paraId="339F8BD1"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Tocantins</w:t>
            </w:r>
          </w:p>
        </w:tc>
        <w:tc>
          <w:tcPr>
            <w:tcW w:w="4112" w:type="dxa"/>
            <w:tcBorders>
              <w:top w:val="single" w:sz="4" w:space="0" w:color="666666"/>
              <w:left w:val="single" w:sz="4" w:space="0" w:color="666666"/>
              <w:bottom w:val="single" w:sz="4" w:space="0" w:color="666666"/>
              <w:right w:val="nil"/>
            </w:tcBorders>
            <w:shd w:val="clear" w:color="auto" w:fill="CCCCCC"/>
          </w:tcPr>
          <w:p w14:paraId="0AC3A6B9"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15061</w:t>
            </w:r>
          </w:p>
        </w:tc>
      </w:tr>
      <w:tr w:rsidR="00580771" w14:paraId="585A26C9" w14:textId="77777777">
        <w:trPr>
          <w:trHeight w:val="311"/>
        </w:trPr>
        <w:tc>
          <w:tcPr>
            <w:tcW w:w="5260" w:type="dxa"/>
            <w:tcBorders>
              <w:top w:val="single" w:sz="4" w:space="0" w:color="666666"/>
              <w:left w:val="nil"/>
              <w:bottom w:val="single" w:sz="4" w:space="0" w:color="666666"/>
              <w:right w:val="single" w:sz="4" w:space="0" w:color="666666"/>
            </w:tcBorders>
          </w:tcPr>
          <w:p w14:paraId="37E9FEAB"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Sul</w:t>
            </w:r>
          </w:p>
        </w:tc>
        <w:tc>
          <w:tcPr>
            <w:tcW w:w="4112" w:type="dxa"/>
            <w:tcBorders>
              <w:top w:val="single" w:sz="4" w:space="0" w:color="666666"/>
              <w:left w:val="single" w:sz="4" w:space="0" w:color="666666"/>
              <w:bottom w:val="single" w:sz="4" w:space="0" w:color="666666"/>
              <w:right w:val="nil"/>
            </w:tcBorders>
          </w:tcPr>
          <w:p w14:paraId="26DBC67B" w14:textId="77777777" w:rsidR="00580771" w:rsidRDefault="00000000">
            <w:pPr>
              <w:pBdr>
                <w:top w:val="nil"/>
                <w:left w:val="nil"/>
                <w:bottom w:val="nil"/>
                <w:right w:val="nil"/>
                <w:between w:val="nil"/>
              </w:pBdr>
              <w:spacing w:before="67" w:line="224" w:lineRule="auto"/>
              <w:ind w:left="170"/>
              <w:rPr>
                <w:b/>
                <w:color w:val="000000"/>
                <w:sz w:val="20"/>
                <w:szCs w:val="20"/>
              </w:rPr>
            </w:pPr>
            <w:r>
              <w:rPr>
                <w:b/>
                <w:color w:val="000000"/>
                <w:sz w:val="20"/>
                <w:szCs w:val="20"/>
              </w:rPr>
              <w:t>477879</w:t>
            </w:r>
          </w:p>
        </w:tc>
      </w:tr>
      <w:tr w:rsidR="00580771" w14:paraId="0E6131A4" w14:textId="77777777">
        <w:trPr>
          <w:trHeight w:val="312"/>
        </w:trPr>
        <w:tc>
          <w:tcPr>
            <w:tcW w:w="5260" w:type="dxa"/>
            <w:tcBorders>
              <w:top w:val="single" w:sz="4" w:space="0" w:color="666666"/>
              <w:left w:val="nil"/>
              <w:bottom w:val="single" w:sz="4" w:space="0" w:color="666666"/>
              <w:right w:val="single" w:sz="4" w:space="0" w:color="666666"/>
            </w:tcBorders>
            <w:shd w:val="clear" w:color="auto" w:fill="CCCCCC"/>
          </w:tcPr>
          <w:p w14:paraId="158EDF83"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Paraná</w:t>
            </w:r>
          </w:p>
        </w:tc>
        <w:tc>
          <w:tcPr>
            <w:tcW w:w="4112" w:type="dxa"/>
            <w:tcBorders>
              <w:top w:val="single" w:sz="4" w:space="0" w:color="666666"/>
              <w:left w:val="single" w:sz="4" w:space="0" w:color="666666"/>
              <w:bottom w:val="single" w:sz="4" w:space="0" w:color="666666"/>
              <w:right w:val="nil"/>
            </w:tcBorders>
            <w:shd w:val="clear" w:color="auto" w:fill="CCCCCC"/>
          </w:tcPr>
          <w:p w14:paraId="25216D0C"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198768</w:t>
            </w:r>
          </w:p>
        </w:tc>
      </w:tr>
      <w:tr w:rsidR="00580771" w14:paraId="3D879AE5" w14:textId="77777777">
        <w:trPr>
          <w:trHeight w:val="311"/>
        </w:trPr>
        <w:tc>
          <w:tcPr>
            <w:tcW w:w="5260" w:type="dxa"/>
            <w:tcBorders>
              <w:top w:val="single" w:sz="4" w:space="0" w:color="666666"/>
              <w:left w:val="nil"/>
              <w:bottom w:val="single" w:sz="4" w:space="0" w:color="666666"/>
              <w:right w:val="single" w:sz="4" w:space="0" w:color="666666"/>
            </w:tcBorders>
          </w:tcPr>
          <w:p w14:paraId="41BA109B" w14:textId="77777777" w:rsidR="00580771" w:rsidRDefault="00000000">
            <w:pPr>
              <w:pBdr>
                <w:top w:val="nil"/>
                <w:left w:val="nil"/>
                <w:bottom w:val="nil"/>
                <w:right w:val="nil"/>
                <w:between w:val="nil"/>
              </w:pBdr>
              <w:spacing w:line="218" w:lineRule="auto"/>
              <w:ind w:left="238"/>
              <w:rPr>
                <w:b/>
                <w:color w:val="000000"/>
                <w:sz w:val="20"/>
                <w:szCs w:val="20"/>
              </w:rPr>
            </w:pPr>
            <w:r>
              <w:rPr>
                <w:b/>
                <w:color w:val="000000"/>
                <w:sz w:val="20"/>
                <w:szCs w:val="20"/>
              </w:rPr>
              <w:t>Santa Catarina</w:t>
            </w:r>
          </w:p>
        </w:tc>
        <w:tc>
          <w:tcPr>
            <w:tcW w:w="4112" w:type="dxa"/>
            <w:tcBorders>
              <w:top w:val="single" w:sz="4" w:space="0" w:color="666666"/>
              <w:left w:val="single" w:sz="4" w:space="0" w:color="666666"/>
              <w:bottom w:val="single" w:sz="4" w:space="0" w:color="666666"/>
              <w:right w:val="nil"/>
            </w:tcBorders>
          </w:tcPr>
          <w:p w14:paraId="1A1BF4B6" w14:textId="77777777" w:rsidR="00580771" w:rsidRDefault="00000000">
            <w:pPr>
              <w:pBdr>
                <w:top w:val="nil"/>
                <w:left w:val="nil"/>
                <w:bottom w:val="nil"/>
                <w:right w:val="nil"/>
                <w:between w:val="nil"/>
              </w:pBdr>
              <w:spacing w:line="218" w:lineRule="auto"/>
              <w:ind w:left="170"/>
              <w:rPr>
                <w:b/>
                <w:color w:val="000000"/>
                <w:sz w:val="20"/>
                <w:szCs w:val="20"/>
              </w:rPr>
            </w:pPr>
            <w:r>
              <w:rPr>
                <w:b/>
                <w:color w:val="000000"/>
                <w:sz w:val="20"/>
                <w:szCs w:val="20"/>
              </w:rPr>
              <w:t>48699</w:t>
            </w:r>
          </w:p>
        </w:tc>
      </w:tr>
      <w:tr w:rsidR="00580771" w14:paraId="0A7EC846" w14:textId="77777777">
        <w:trPr>
          <w:trHeight w:val="415"/>
        </w:trPr>
        <w:tc>
          <w:tcPr>
            <w:tcW w:w="5260" w:type="dxa"/>
            <w:tcBorders>
              <w:top w:val="single" w:sz="4" w:space="0" w:color="666666"/>
              <w:left w:val="nil"/>
              <w:bottom w:val="single" w:sz="4" w:space="0" w:color="666666"/>
              <w:right w:val="single" w:sz="4" w:space="0" w:color="666666"/>
            </w:tcBorders>
            <w:shd w:val="clear" w:color="auto" w:fill="CCCCCC"/>
          </w:tcPr>
          <w:p w14:paraId="164E268D" w14:textId="77777777" w:rsidR="00580771" w:rsidRDefault="00000000">
            <w:pPr>
              <w:pBdr>
                <w:top w:val="nil"/>
                <w:left w:val="nil"/>
                <w:bottom w:val="nil"/>
                <w:right w:val="nil"/>
                <w:between w:val="nil"/>
              </w:pBdr>
              <w:spacing w:line="209" w:lineRule="auto"/>
              <w:ind w:left="238"/>
              <w:rPr>
                <w:b/>
                <w:color w:val="000000"/>
                <w:sz w:val="20"/>
                <w:szCs w:val="20"/>
              </w:rPr>
            </w:pPr>
            <w:r>
              <w:rPr>
                <w:b/>
                <w:color w:val="000000"/>
                <w:sz w:val="20"/>
                <w:szCs w:val="20"/>
              </w:rPr>
              <w:t>Rio Grande doSul</w:t>
            </w:r>
          </w:p>
        </w:tc>
        <w:tc>
          <w:tcPr>
            <w:tcW w:w="4112" w:type="dxa"/>
            <w:tcBorders>
              <w:top w:val="single" w:sz="4" w:space="0" w:color="666666"/>
              <w:left w:val="single" w:sz="4" w:space="0" w:color="666666"/>
              <w:bottom w:val="single" w:sz="4" w:space="0" w:color="666666"/>
              <w:right w:val="nil"/>
            </w:tcBorders>
            <w:shd w:val="clear" w:color="auto" w:fill="CCCCCC"/>
          </w:tcPr>
          <w:p w14:paraId="4F299D27"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230412</w:t>
            </w:r>
          </w:p>
        </w:tc>
      </w:tr>
      <w:tr w:rsidR="00580771" w14:paraId="0F29E688" w14:textId="77777777">
        <w:trPr>
          <w:trHeight w:val="309"/>
        </w:trPr>
        <w:tc>
          <w:tcPr>
            <w:tcW w:w="5260" w:type="dxa"/>
            <w:tcBorders>
              <w:top w:val="single" w:sz="4" w:space="0" w:color="666666"/>
              <w:left w:val="nil"/>
              <w:bottom w:val="single" w:sz="4" w:space="0" w:color="666666"/>
              <w:right w:val="single" w:sz="4" w:space="0" w:color="666666"/>
            </w:tcBorders>
          </w:tcPr>
          <w:p w14:paraId="3CD5D682"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Sudeste</w:t>
            </w:r>
          </w:p>
        </w:tc>
        <w:tc>
          <w:tcPr>
            <w:tcW w:w="4112" w:type="dxa"/>
            <w:tcBorders>
              <w:top w:val="single" w:sz="4" w:space="0" w:color="666666"/>
              <w:left w:val="single" w:sz="4" w:space="0" w:color="666666"/>
              <w:bottom w:val="single" w:sz="4" w:space="0" w:color="666666"/>
              <w:right w:val="nil"/>
            </w:tcBorders>
          </w:tcPr>
          <w:p w14:paraId="72931217" w14:textId="77777777" w:rsidR="00580771" w:rsidRDefault="00000000">
            <w:pPr>
              <w:pBdr>
                <w:top w:val="nil"/>
                <w:left w:val="nil"/>
                <w:bottom w:val="nil"/>
                <w:right w:val="nil"/>
                <w:between w:val="nil"/>
              </w:pBdr>
              <w:spacing w:before="67" w:line="222" w:lineRule="auto"/>
              <w:ind w:left="170"/>
              <w:rPr>
                <w:b/>
                <w:color w:val="000000"/>
                <w:sz w:val="20"/>
                <w:szCs w:val="20"/>
              </w:rPr>
            </w:pPr>
            <w:r>
              <w:rPr>
                <w:b/>
                <w:color w:val="000000"/>
                <w:sz w:val="20"/>
                <w:szCs w:val="20"/>
              </w:rPr>
              <w:t>1319360</w:t>
            </w:r>
          </w:p>
        </w:tc>
      </w:tr>
      <w:tr w:rsidR="00580771" w14:paraId="71CE30AB" w14:textId="77777777">
        <w:trPr>
          <w:trHeight w:val="314"/>
        </w:trPr>
        <w:tc>
          <w:tcPr>
            <w:tcW w:w="5260" w:type="dxa"/>
            <w:tcBorders>
              <w:top w:val="single" w:sz="4" w:space="0" w:color="666666"/>
              <w:left w:val="nil"/>
              <w:bottom w:val="single" w:sz="4" w:space="0" w:color="666666"/>
              <w:right w:val="single" w:sz="4" w:space="0" w:color="666666"/>
            </w:tcBorders>
            <w:shd w:val="clear" w:color="auto" w:fill="CCCCCC"/>
          </w:tcPr>
          <w:p w14:paraId="557DB1B8"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Rio de Janeiro</w:t>
            </w:r>
          </w:p>
        </w:tc>
        <w:tc>
          <w:tcPr>
            <w:tcW w:w="4112" w:type="dxa"/>
            <w:tcBorders>
              <w:top w:val="single" w:sz="4" w:space="0" w:color="666666"/>
              <w:left w:val="single" w:sz="4" w:space="0" w:color="666666"/>
              <w:bottom w:val="single" w:sz="4" w:space="0" w:color="666666"/>
              <w:right w:val="nil"/>
            </w:tcBorders>
            <w:shd w:val="clear" w:color="auto" w:fill="CCCCCC"/>
          </w:tcPr>
          <w:p w14:paraId="5217B02B"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258822</w:t>
            </w:r>
          </w:p>
        </w:tc>
      </w:tr>
      <w:tr w:rsidR="00580771" w14:paraId="5D033772" w14:textId="77777777">
        <w:trPr>
          <w:trHeight w:val="309"/>
        </w:trPr>
        <w:tc>
          <w:tcPr>
            <w:tcW w:w="5260" w:type="dxa"/>
            <w:tcBorders>
              <w:top w:val="single" w:sz="4" w:space="0" w:color="666666"/>
              <w:left w:val="nil"/>
              <w:bottom w:val="single" w:sz="4" w:space="0" w:color="666666"/>
              <w:right w:val="single" w:sz="4" w:space="0" w:color="666666"/>
            </w:tcBorders>
          </w:tcPr>
          <w:p w14:paraId="0E2E022A" w14:textId="77777777" w:rsidR="00580771" w:rsidRDefault="00000000">
            <w:pPr>
              <w:pBdr>
                <w:top w:val="nil"/>
                <w:left w:val="nil"/>
                <w:bottom w:val="nil"/>
                <w:right w:val="nil"/>
                <w:between w:val="nil"/>
              </w:pBdr>
              <w:spacing w:line="218" w:lineRule="auto"/>
              <w:ind w:left="238"/>
              <w:rPr>
                <w:b/>
                <w:color w:val="000000"/>
                <w:sz w:val="20"/>
                <w:szCs w:val="20"/>
              </w:rPr>
            </w:pPr>
            <w:r>
              <w:rPr>
                <w:b/>
                <w:color w:val="000000"/>
                <w:sz w:val="20"/>
                <w:szCs w:val="20"/>
              </w:rPr>
              <w:t>São Paulo</w:t>
            </w:r>
          </w:p>
        </w:tc>
        <w:tc>
          <w:tcPr>
            <w:tcW w:w="4112" w:type="dxa"/>
            <w:tcBorders>
              <w:top w:val="single" w:sz="4" w:space="0" w:color="666666"/>
              <w:left w:val="single" w:sz="4" w:space="0" w:color="666666"/>
              <w:bottom w:val="single" w:sz="4" w:space="0" w:color="666666"/>
              <w:right w:val="nil"/>
            </w:tcBorders>
          </w:tcPr>
          <w:p w14:paraId="1615CA6B" w14:textId="77777777" w:rsidR="00580771" w:rsidRDefault="00000000">
            <w:pPr>
              <w:pBdr>
                <w:top w:val="nil"/>
                <w:left w:val="nil"/>
                <w:bottom w:val="nil"/>
                <w:right w:val="nil"/>
                <w:between w:val="nil"/>
              </w:pBdr>
              <w:spacing w:line="218" w:lineRule="auto"/>
              <w:ind w:left="170"/>
              <w:rPr>
                <w:b/>
                <w:color w:val="000000"/>
                <w:sz w:val="20"/>
                <w:szCs w:val="20"/>
              </w:rPr>
            </w:pPr>
            <w:r>
              <w:rPr>
                <w:b/>
                <w:color w:val="000000"/>
                <w:sz w:val="20"/>
                <w:szCs w:val="20"/>
              </w:rPr>
              <w:t>676646</w:t>
            </w:r>
          </w:p>
        </w:tc>
      </w:tr>
      <w:tr w:rsidR="00580771" w14:paraId="172A4F45" w14:textId="77777777">
        <w:trPr>
          <w:trHeight w:val="311"/>
        </w:trPr>
        <w:tc>
          <w:tcPr>
            <w:tcW w:w="5260" w:type="dxa"/>
            <w:tcBorders>
              <w:top w:val="single" w:sz="4" w:space="0" w:color="666666"/>
              <w:left w:val="nil"/>
              <w:bottom w:val="single" w:sz="4" w:space="0" w:color="666666"/>
              <w:right w:val="single" w:sz="4" w:space="0" w:color="666666"/>
            </w:tcBorders>
            <w:shd w:val="clear" w:color="auto" w:fill="CCCCCC"/>
          </w:tcPr>
          <w:p w14:paraId="5F7302AE"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Minas Gerais</w:t>
            </w:r>
          </w:p>
        </w:tc>
        <w:tc>
          <w:tcPr>
            <w:tcW w:w="4112" w:type="dxa"/>
            <w:tcBorders>
              <w:top w:val="single" w:sz="4" w:space="0" w:color="666666"/>
              <w:left w:val="single" w:sz="4" w:space="0" w:color="666666"/>
              <w:bottom w:val="single" w:sz="4" w:space="0" w:color="666666"/>
              <w:right w:val="nil"/>
            </w:tcBorders>
            <w:shd w:val="clear" w:color="auto" w:fill="CCCCCC"/>
          </w:tcPr>
          <w:p w14:paraId="5A3AA720"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333383</w:t>
            </w:r>
          </w:p>
        </w:tc>
      </w:tr>
      <w:tr w:rsidR="00580771" w14:paraId="0A2DC2AF" w14:textId="77777777">
        <w:trPr>
          <w:trHeight w:val="263"/>
        </w:trPr>
        <w:tc>
          <w:tcPr>
            <w:tcW w:w="5260" w:type="dxa"/>
            <w:tcBorders>
              <w:top w:val="single" w:sz="4" w:space="0" w:color="666666"/>
              <w:left w:val="nil"/>
              <w:bottom w:val="single" w:sz="4" w:space="0" w:color="666666"/>
              <w:right w:val="single" w:sz="4" w:space="0" w:color="666666"/>
            </w:tcBorders>
          </w:tcPr>
          <w:p w14:paraId="4D2FB8F9" w14:textId="77777777" w:rsidR="00580771" w:rsidRDefault="00000000">
            <w:pPr>
              <w:pBdr>
                <w:top w:val="nil"/>
                <w:left w:val="nil"/>
                <w:bottom w:val="nil"/>
                <w:right w:val="nil"/>
                <w:between w:val="nil"/>
              </w:pBdr>
              <w:spacing w:line="221" w:lineRule="auto"/>
              <w:ind w:left="238"/>
              <w:rPr>
                <w:b/>
                <w:color w:val="000000"/>
                <w:sz w:val="20"/>
                <w:szCs w:val="20"/>
              </w:rPr>
            </w:pPr>
            <w:r>
              <w:rPr>
                <w:b/>
                <w:color w:val="000000"/>
                <w:sz w:val="20"/>
                <w:szCs w:val="20"/>
              </w:rPr>
              <w:t>Espírito Santo</w:t>
            </w:r>
          </w:p>
        </w:tc>
        <w:tc>
          <w:tcPr>
            <w:tcW w:w="4112" w:type="dxa"/>
            <w:tcBorders>
              <w:top w:val="single" w:sz="4" w:space="0" w:color="666666"/>
              <w:left w:val="single" w:sz="4" w:space="0" w:color="666666"/>
              <w:bottom w:val="single" w:sz="4" w:space="0" w:color="666666"/>
              <w:right w:val="nil"/>
            </w:tcBorders>
          </w:tcPr>
          <w:p w14:paraId="3AD7F70F" w14:textId="77777777" w:rsidR="00580771" w:rsidRDefault="00000000">
            <w:pPr>
              <w:pBdr>
                <w:top w:val="nil"/>
                <w:left w:val="nil"/>
                <w:bottom w:val="nil"/>
                <w:right w:val="nil"/>
                <w:between w:val="nil"/>
              </w:pBdr>
              <w:spacing w:line="221" w:lineRule="auto"/>
              <w:ind w:left="170"/>
              <w:rPr>
                <w:b/>
                <w:color w:val="000000"/>
                <w:sz w:val="20"/>
                <w:szCs w:val="20"/>
              </w:rPr>
            </w:pPr>
            <w:r>
              <w:rPr>
                <w:b/>
                <w:color w:val="000000"/>
                <w:sz w:val="20"/>
                <w:szCs w:val="20"/>
              </w:rPr>
              <w:t>50509</w:t>
            </w:r>
          </w:p>
        </w:tc>
      </w:tr>
    </w:tbl>
    <w:p w14:paraId="441DA8AB" w14:textId="77777777" w:rsidR="00580771" w:rsidRDefault="00580771">
      <w:pPr>
        <w:pBdr>
          <w:top w:val="nil"/>
          <w:left w:val="nil"/>
          <w:bottom w:val="nil"/>
          <w:right w:val="nil"/>
          <w:between w:val="nil"/>
        </w:pBdr>
        <w:spacing w:before="2" w:after="1"/>
        <w:rPr>
          <w:b/>
          <w:color w:val="000000"/>
          <w:sz w:val="9"/>
          <w:szCs w:val="9"/>
        </w:rPr>
      </w:pPr>
    </w:p>
    <w:tbl>
      <w:tblPr>
        <w:tblStyle w:val="a6"/>
        <w:tblW w:w="9358" w:type="dxa"/>
        <w:tblInd w:w="140" w:type="dxa"/>
        <w:tblBorders>
          <w:top w:val="nil"/>
          <w:left w:val="nil"/>
          <w:bottom w:val="nil"/>
          <w:right w:val="nil"/>
          <w:insideH w:val="nil"/>
          <w:insideV w:val="nil"/>
        </w:tblBorders>
        <w:tblLayout w:type="fixed"/>
        <w:tblLook w:val="0000" w:firstRow="0" w:lastRow="0" w:firstColumn="0" w:lastColumn="0" w:noHBand="0" w:noVBand="0"/>
      </w:tblPr>
      <w:tblGrid>
        <w:gridCol w:w="3049"/>
        <w:gridCol w:w="6309"/>
      </w:tblGrid>
      <w:tr w:rsidR="00580771" w14:paraId="101C6A81" w14:textId="77777777">
        <w:trPr>
          <w:trHeight w:val="268"/>
        </w:trPr>
        <w:tc>
          <w:tcPr>
            <w:tcW w:w="3049" w:type="dxa"/>
            <w:tcBorders>
              <w:top w:val="single" w:sz="4" w:space="0" w:color="666666"/>
            </w:tcBorders>
          </w:tcPr>
          <w:p w14:paraId="40DC9165" w14:textId="77777777" w:rsidR="00580771" w:rsidRDefault="00000000">
            <w:pPr>
              <w:pBdr>
                <w:top w:val="nil"/>
                <w:left w:val="nil"/>
                <w:bottom w:val="nil"/>
                <w:right w:val="nil"/>
                <w:between w:val="nil"/>
              </w:pBdr>
              <w:spacing w:before="39" w:line="210" w:lineRule="auto"/>
              <w:ind w:left="223"/>
              <w:rPr>
                <w:b/>
                <w:color w:val="000000"/>
                <w:sz w:val="20"/>
                <w:szCs w:val="20"/>
              </w:rPr>
            </w:pPr>
            <w:r>
              <w:rPr>
                <w:b/>
                <w:color w:val="000000"/>
                <w:sz w:val="20"/>
                <w:szCs w:val="20"/>
              </w:rPr>
              <w:t>Total</w:t>
            </w:r>
          </w:p>
        </w:tc>
        <w:tc>
          <w:tcPr>
            <w:tcW w:w="6309" w:type="dxa"/>
            <w:tcBorders>
              <w:top w:val="single" w:sz="4" w:space="0" w:color="666666"/>
            </w:tcBorders>
          </w:tcPr>
          <w:p w14:paraId="68C2B165" w14:textId="77777777" w:rsidR="00580771" w:rsidRDefault="00000000">
            <w:pPr>
              <w:pBdr>
                <w:top w:val="nil"/>
                <w:left w:val="nil"/>
                <w:bottom w:val="nil"/>
                <w:right w:val="nil"/>
                <w:between w:val="nil"/>
              </w:pBdr>
              <w:spacing w:before="39" w:line="210" w:lineRule="auto"/>
              <w:ind w:left="2351" w:right="3218"/>
              <w:jc w:val="center"/>
              <w:rPr>
                <w:b/>
                <w:color w:val="000000"/>
                <w:sz w:val="20"/>
                <w:szCs w:val="20"/>
              </w:rPr>
            </w:pPr>
            <w:r>
              <w:rPr>
                <w:b/>
                <w:color w:val="000000"/>
                <w:sz w:val="20"/>
                <w:szCs w:val="20"/>
              </w:rPr>
              <w:t>2712199</w:t>
            </w:r>
          </w:p>
        </w:tc>
      </w:tr>
    </w:tbl>
    <w:p w14:paraId="2D2E7F2D" w14:textId="77777777" w:rsidR="00580771" w:rsidRDefault="00000000" w:rsidP="00770EEB">
      <w:pPr>
        <w:spacing w:before="91"/>
        <w:ind w:firstLine="142"/>
        <w:rPr>
          <w:sz w:val="20"/>
          <w:szCs w:val="20"/>
        </w:rPr>
      </w:pPr>
      <w:r>
        <w:rPr>
          <w:sz w:val="20"/>
          <w:szCs w:val="20"/>
        </w:rPr>
        <w:t>Fonte: Sistema Nacional de Gerenciamento de Produtos Controlados (SNGPC).</w:t>
      </w:r>
    </w:p>
    <w:p w14:paraId="6BD1B08B" w14:textId="77777777" w:rsidR="00580771" w:rsidRDefault="00580771">
      <w:pPr>
        <w:pBdr>
          <w:top w:val="nil"/>
          <w:left w:val="nil"/>
          <w:bottom w:val="nil"/>
          <w:right w:val="nil"/>
          <w:between w:val="nil"/>
        </w:pBdr>
        <w:rPr>
          <w:color w:val="000000"/>
        </w:rPr>
      </w:pPr>
    </w:p>
    <w:p w14:paraId="666EC479" w14:textId="77777777" w:rsidR="00580771" w:rsidRDefault="00580771">
      <w:pPr>
        <w:pBdr>
          <w:top w:val="nil"/>
          <w:left w:val="nil"/>
          <w:bottom w:val="nil"/>
          <w:right w:val="nil"/>
          <w:between w:val="nil"/>
        </w:pBdr>
        <w:spacing w:before="3"/>
        <w:rPr>
          <w:color w:val="000000"/>
          <w:sz w:val="27"/>
          <w:szCs w:val="27"/>
        </w:rPr>
      </w:pPr>
    </w:p>
    <w:p w14:paraId="537A9440" w14:textId="20964760" w:rsidR="00770EEB" w:rsidRDefault="00000000" w:rsidP="00770EEB">
      <w:pPr>
        <w:spacing w:line="360" w:lineRule="auto"/>
        <w:ind w:left="132" w:right="185" w:firstLine="566"/>
        <w:jc w:val="both"/>
        <w:rPr>
          <w:sz w:val="26"/>
          <w:szCs w:val="26"/>
        </w:rPr>
      </w:pPr>
      <w:r>
        <w:rPr>
          <w:sz w:val="26"/>
          <w:szCs w:val="26"/>
        </w:rPr>
        <w:t>A representação do consumo de medicamentos, com um alto índice somente em 2020, focando no Rio Grande do Sul, com um consumo de 230412, já evidencia a alta na pandemia neste período. Para identificar o nível de cuidado na contaminação do Covid-19</w:t>
      </w:r>
      <w:r w:rsidR="003C51DF">
        <w:rPr>
          <w:sz w:val="26"/>
          <w:szCs w:val="26"/>
        </w:rPr>
        <w:t>.</w:t>
      </w:r>
      <w:r>
        <w:rPr>
          <w:sz w:val="26"/>
          <w:szCs w:val="26"/>
        </w:rPr>
        <w:t xml:space="preserve"> Na Figura 1, tem-se a relação de bandeiras utilizadas durante os meses de 2020, onde a bandeira vermelha indica alta complexidade.</w:t>
      </w:r>
    </w:p>
    <w:p w14:paraId="59A6FA7D" w14:textId="7F99F0EA" w:rsidR="00580771" w:rsidRDefault="00AE1C5D" w:rsidP="00AE1C5D">
      <w:pPr>
        <w:ind w:left="142"/>
        <w:rPr>
          <w:b/>
          <w:sz w:val="24"/>
          <w:szCs w:val="24"/>
        </w:rPr>
      </w:pPr>
      <w:r>
        <w:rPr>
          <w:b/>
          <w:sz w:val="24"/>
          <w:szCs w:val="24"/>
        </w:rPr>
        <w:t>Figura 1: Histórico semanal de bandeiras por Região de Saúde do Rio Grande do Sul</w:t>
      </w:r>
      <w:r w:rsidR="00770EEB">
        <w:rPr>
          <w:noProof/>
        </w:rPr>
        <w:drawing>
          <wp:inline distT="0" distB="0" distL="0" distR="0" wp14:anchorId="4FBC4C60" wp14:editId="4C3C9178">
            <wp:extent cx="5305425" cy="2305050"/>
            <wp:effectExtent l="0" t="0" r="9525" b="0"/>
            <wp:docPr id="1" name="image1.png" descr="Figura 2 - Histórico semanal de bandeiras por Região de Saúde do Rio Grande do Sul"/>
            <wp:cNvGraphicFramePr/>
            <a:graphic xmlns:a="http://schemas.openxmlformats.org/drawingml/2006/main">
              <a:graphicData uri="http://schemas.openxmlformats.org/drawingml/2006/picture">
                <pic:pic xmlns:pic="http://schemas.openxmlformats.org/drawingml/2006/picture">
                  <pic:nvPicPr>
                    <pic:cNvPr id="0" name="image1.png" descr="Figura 2 - Histórico semanal de bandeiras por Região de Saúde do Rio Grande do Sul"/>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305425" cy="2305050"/>
                    </a:xfrm>
                    <a:prstGeom prst="rect">
                      <a:avLst/>
                    </a:prstGeom>
                    <a:ln/>
                  </pic:spPr>
                </pic:pic>
              </a:graphicData>
            </a:graphic>
          </wp:inline>
        </w:drawing>
      </w:r>
    </w:p>
    <w:p w14:paraId="75E463CD" w14:textId="77884BA1" w:rsidR="00580771" w:rsidRDefault="00000000">
      <w:pPr>
        <w:spacing w:before="94"/>
        <w:ind w:left="699"/>
        <w:rPr>
          <w:sz w:val="20"/>
          <w:szCs w:val="20"/>
        </w:rPr>
      </w:pPr>
      <w:r>
        <w:rPr>
          <w:sz w:val="20"/>
          <w:szCs w:val="20"/>
        </w:rPr>
        <w:t>Fonte: Dados da Secretaria Estadual de Saúde do Rio Grande do Sul (RS, 2020a).</w:t>
      </w:r>
    </w:p>
    <w:p w14:paraId="1656D687" w14:textId="4FE24242" w:rsidR="00580771" w:rsidRDefault="00000000">
      <w:pPr>
        <w:spacing w:before="1" w:line="360" w:lineRule="auto"/>
        <w:ind w:left="132" w:right="186" w:firstLine="566"/>
        <w:jc w:val="both"/>
        <w:rPr>
          <w:sz w:val="26"/>
          <w:szCs w:val="26"/>
        </w:rPr>
      </w:pPr>
      <w:r>
        <w:rPr>
          <w:sz w:val="26"/>
          <w:szCs w:val="26"/>
        </w:rPr>
        <w:lastRenderedPageBreak/>
        <w:t>Na maioria das regiões do Rio Grande do Sul, os meses de junho, julho e agosto de 2020, foram os que apresentaram bandeira vermelha, o que indica que nestes meses o número de contaminação era em maior escala. Portanto, nesta fase, muitos comércios foram fechados para que o estado tivesse a redução da contaminação.</w:t>
      </w:r>
    </w:p>
    <w:p w14:paraId="28C8454D" w14:textId="78FEAF60" w:rsidR="00580771" w:rsidRDefault="00000000" w:rsidP="00327030">
      <w:pPr>
        <w:spacing w:before="1" w:line="360" w:lineRule="auto"/>
        <w:ind w:left="132" w:right="183" w:firstLine="566"/>
        <w:jc w:val="both"/>
        <w:rPr>
          <w:sz w:val="26"/>
          <w:szCs w:val="26"/>
        </w:rPr>
      </w:pPr>
      <w:r>
        <w:rPr>
          <w:sz w:val="26"/>
          <w:szCs w:val="26"/>
        </w:rPr>
        <w:t>O alto índice de casos, consequentemente, gera a resistência bacteriana, em consequência do consumo alto de medicamentos. Portanto, é evidente que cada vez mais pessoas irão apresentar resistência antibacteriana, mas que foi a melhor estratégia que o país poderia utilizar frente a uma pandemia que apresentava milhares de óbitos diários. Para reduzir os casos de contaminação, o país optou por vacinar a população, como prevenção para</w:t>
      </w:r>
      <w:r w:rsidR="00327030">
        <w:rPr>
          <w:sz w:val="26"/>
          <w:szCs w:val="26"/>
        </w:rPr>
        <w:t xml:space="preserve"> </w:t>
      </w:r>
      <w:r>
        <w:rPr>
          <w:sz w:val="26"/>
          <w:szCs w:val="26"/>
        </w:rPr>
        <w:t>novos casos. Contudo, a taxa de contaminação ainda continuou alta, tornando necessário a utilização antibióticos nos pacientes diagnosticados.</w:t>
      </w:r>
      <w:r w:rsidR="00811E5A">
        <w:rPr>
          <w:sz w:val="26"/>
          <w:szCs w:val="26"/>
        </w:rPr>
        <w:t xml:space="preserve"> Portanto, a utilização passou a ser com antibióticos comprovados cientificamente sob a sua eficácia no tratamento, o que gerou melhores resultados em relação a evolução dos pacientes. </w:t>
      </w:r>
    </w:p>
    <w:p w14:paraId="47AA8118" w14:textId="78365342" w:rsidR="00915989" w:rsidRDefault="00915989" w:rsidP="00327030">
      <w:pPr>
        <w:spacing w:before="1" w:line="360" w:lineRule="auto"/>
        <w:ind w:left="132" w:right="183" w:firstLine="566"/>
        <w:jc w:val="both"/>
        <w:rPr>
          <w:sz w:val="26"/>
          <w:szCs w:val="26"/>
        </w:rPr>
      </w:pPr>
    </w:p>
    <w:p w14:paraId="5725160B" w14:textId="44CB82A1" w:rsidR="009C4F58" w:rsidRDefault="009C4F58" w:rsidP="00327030">
      <w:pPr>
        <w:spacing w:before="1" w:line="360" w:lineRule="auto"/>
        <w:ind w:left="132" w:right="183" w:firstLine="566"/>
        <w:jc w:val="both"/>
        <w:rPr>
          <w:sz w:val="26"/>
          <w:szCs w:val="26"/>
        </w:rPr>
      </w:pPr>
    </w:p>
    <w:p w14:paraId="4E5F4423" w14:textId="37C5D0E7" w:rsidR="009C4F58" w:rsidRDefault="009C4F58" w:rsidP="00327030">
      <w:pPr>
        <w:spacing w:before="1" w:line="360" w:lineRule="auto"/>
        <w:ind w:left="132" w:right="183" w:firstLine="566"/>
        <w:jc w:val="both"/>
        <w:rPr>
          <w:sz w:val="26"/>
          <w:szCs w:val="26"/>
        </w:rPr>
      </w:pPr>
    </w:p>
    <w:p w14:paraId="3AEBEDC2" w14:textId="080CFC07" w:rsidR="009C4F58" w:rsidRDefault="009C4F58" w:rsidP="00327030">
      <w:pPr>
        <w:spacing w:before="1" w:line="360" w:lineRule="auto"/>
        <w:ind w:left="132" w:right="183" w:firstLine="566"/>
        <w:jc w:val="both"/>
        <w:rPr>
          <w:sz w:val="26"/>
          <w:szCs w:val="26"/>
        </w:rPr>
      </w:pPr>
    </w:p>
    <w:p w14:paraId="752D5622" w14:textId="56BF4D67" w:rsidR="009C4F58" w:rsidRDefault="009C4F58" w:rsidP="00327030">
      <w:pPr>
        <w:spacing w:before="1" w:line="360" w:lineRule="auto"/>
        <w:ind w:left="132" w:right="183" w:firstLine="566"/>
        <w:jc w:val="both"/>
        <w:rPr>
          <w:sz w:val="26"/>
          <w:szCs w:val="26"/>
        </w:rPr>
      </w:pPr>
    </w:p>
    <w:p w14:paraId="0409440F" w14:textId="7284AC8B" w:rsidR="00C235E5" w:rsidRDefault="00C235E5" w:rsidP="00327030">
      <w:pPr>
        <w:spacing w:before="1" w:line="360" w:lineRule="auto"/>
        <w:ind w:left="132" w:right="183" w:firstLine="566"/>
        <w:jc w:val="both"/>
        <w:rPr>
          <w:sz w:val="26"/>
          <w:szCs w:val="26"/>
        </w:rPr>
      </w:pPr>
    </w:p>
    <w:p w14:paraId="66DC3A11" w14:textId="29AC9BD5" w:rsidR="00C235E5" w:rsidRDefault="00C235E5" w:rsidP="00327030">
      <w:pPr>
        <w:spacing w:before="1" w:line="360" w:lineRule="auto"/>
        <w:ind w:left="132" w:right="183" w:firstLine="566"/>
        <w:jc w:val="both"/>
        <w:rPr>
          <w:sz w:val="26"/>
          <w:szCs w:val="26"/>
        </w:rPr>
      </w:pPr>
    </w:p>
    <w:p w14:paraId="5DE3054E" w14:textId="694F73C0" w:rsidR="00C235E5" w:rsidRDefault="00C235E5" w:rsidP="00327030">
      <w:pPr>
        <w:spacing w:before="1" w:line="360" w:lineRule="auto"/>
        <w:ind w:left="132" w:right="183" w:firstLine="566"/>
        <w:jc w:val="both"/>
        <w:rPr>
          <w:sz w:val="26"/>
          <w:szCs w:val="26"/>
        </w:rPr>
      </w:pPr>
    </w:p>
    <w:p w14:paraId="2818749A" w14:textId="4D3E0858" w:rsidR="00C235E5" w:rsidRDefault="00C235E5" w:rsidP="00327030">
      <w:pPr>
        <w:spacing w:before="1" w:line="360" w:lineRule="auto"/>
        <w:ind w:left="132" w:right="183" w:firstLine="566"/>
        <w:jc w:val="both"/>
        <w:rPr>
          <w:sz w:val="26"/>
          <w:szCs w:val="26"/>
        </w:rPr>
      </w:pPr>
    </w:p>
    <w:p w14:paraId="5FD2EDFC" w14:textId="3A00CA78" w:rsidR="00C235E5" w:rsidRDefault="00C235E5" w:rsidP="00327030">
      <w:pPr>
        <w:spacing w:before="1" w:line="360" w:lineRule="auto"/>
        <w:ind w:left="132" w:right="183" w:firstLine="566"/>
        <w:jc w:val="both"/>
        <w:rPr>
          <w:sz w:val="26"/>
          <w:szCs w:val="26"/>
        </w:rPr>
      </w:pPr>
    </w:p>
    <w:p w14:paraId="4B6422FA" w14:textId="5B9EB24D" w:rsidR="00C235E5" w:rsidRDefault="00C235E5" w:rsidP="00327030">
      <w:pPr>
        <w:spacing w:before="1" w:line="360" w:lineRule="auto"/>
        <w:ind w:left="132" w:right="183" w:firstLine="566"/>
        <w:jc w:val="both"/>
        <w:rPr>
          <w:sz w:val="26"/>
          <w:szCs w:val="26"/>
        </w:rPr>
      </w:pPr>
    </w:p>
    <w:p w14:paraId="722B19DF" w14:textId="7A8C8169" w:rsidR="00C235E5" w:rsidRDefault="00C235E5" w:rsidP="00327030">
      <w:pPr>
        <w:spacing w:before="1" w:line="360" w:lineRule="auto"/>
        <w:ind w:left="132" w:right="183" w:firstLine="566"/>
        <w:jc w:val="both"/>
        <w:rPr>
          <w:sz w:val="26"/>
          <w:szCs w:val="26"/>
        </w:rPr>
      </w:pPr>
    </w:p>
    <w:p w14:paraId="7B4D8DA8" w14:textId="69405140" w:rsidR="00C235E5" w:rsidRDefault="00C235E5" w:rsidP="00327030">
      <w:pPr>
        <w:spacing w:before="1" w:line="360" w:lineRule="auto"/>
        <w:ind w:left="132" w:right="183" w:firstLine="566"/>
        <w:jc w:val="both"/>
        <w:rPr>
          <w:sz w:val="26"/>
          <w:szCs w:val="26"/>
        </w:rPr>
      </w:pPr>
    </w:p>
    <w:p w14:paraId="637A01C1" w14:textId="5AA22C78" w:rsidR="00C235E5" w:rsidRDefault="00C235E5" w:rsidP="00327030">
      <w:pPr>
        <w:spacing w:before="1" w:line="360" w:lineRule="auto"/>
        <w:ind w:left="132" w:right="183" w:firstLine="566"/>
        <w:jc w:val="both"/>
        <w:rPr>
          <w:sz w:val="26"/>
          <w:szCs w:val="26"/>
        </w:rPr>
      </w:pPr>
    </w:p>
    <w:p w14:paraId="1A90CBE4" w14:textId="3FEAAA91" w:rsidR="00C235E5" w:rsidRDefault="00C235E5" w:rsidP="00327030">
      <w:pPr>
        <w:spacing w:before="1" w:line="360" w:lineRule="auto"/>
        <w:ind w:left="132" w:right="183" w:firstLine="566"/>
        <w:jc w:val="both"/>
        <w:rPr>
          <w:sz w:val="26"/>
          <w:szCs w:val="26"/>
        </w:rPr>
      </w:pPr>
    </w:p>
    <w:p w14:paraId="289E541E" w14:textId="77777777" w:rsidR="00C235E5" w:rsidRDefault="00C235E5" w:rsidP="00327030">
      <w:pPr>
        <w:spacing w:before="1" w:line="360" w:lineRule="auto"/>
        <w:ind w:left="132" w:right="183" w:firstLine="566"/>
        <w:jc w:val="both"/>
        <w:rPr>
          <w:sz w:val="26"/>
          <w:szCs w:val="26"/>
        </w:rPr>
      </w:pPr>
    </w:p>
    <w:p w14:paraId="3F61C51D" w14:textId="77777777" w:rsidR="009C4F58" w:rsidRDefault="009C4F58" w:rsidP="00327030">
      <w:pPr>
        <w:spacing w:before="1" w:line="360" w:lineRule="auto"/>
        <w:ind w:left="132" w:right="183" w:firstLine="566"/>
        <w:jc w:val="both"/>
        <w:rPr>
          <w:sz w:val="26"/>
          <w:szCs w:val="26"/>
        </w:rPr>
      </w:pPr>
    </w:p>
    <w:p w14:paraId="311A5277" w14:textId="2A4FB97B" w:rsidR="00915989" w:rsidRDefault="00915989" w:rsidP="00915989">
      <w:pPr>
        <w:spacing w:before="1" w:line="360" w:lineRule="auto"/>
        <w:ind w:left="142" w:right="183"/>
        <w:jc w:val="both"/>
        <w:rPr>
          <w:b/>
          <w:bCs/>
          <w:sz w:val="26"/>
          <w:szCs w:val="26"/>
        </w:rPr>
      </w:pPr>
      <w:r>
        <w:rPr>
          <w:b/>
          <w:bCs/>
          <w:sz w:val="26"/>
          <w:szCs w:val="26"/>
        </w:rPr>
        <w:lastRenderedPageBreak/>
        <w:t>CONCLUSÃO</w:t>
      </w:r>
    </w:p>
    <w:p w14:paraId="4F8B5EBA" w14:textId="263F8435" w:rsidR="00915989" w:rsidRDefault="00915989" w:rsidP="00915989">
      <w:pPr>
        <w:spacing w:before="1" w:line="360" w:lineRule="auto"/>
        <w:ind w:left="142" w:right="183" w:firstLine="425"/>
        <w:jc w:val="both"/>
        <w:rPr>
          <w:sz w:val="26"/>
          <w:szCs w:val="26"/>
        </w:rPr>
      </w:pPr>
    </w:p>
    <w:p w14:paraId="6DBFAE28" w14:textId="236022DC" w:rsidR="00915989" w:rsidRDefault="00915989" w:rsidP="00915989">
      <w:pPr>
        <w:spacing w:before="1" w:line="360" w:lineRule="auto"/>
        <w:ind w:left="142" w:right="183" w:firstLine="425"/>
        <w:jc w:val="both"/>
        <w:rPr>
          <w:sz w:val="26"/>
          <w:szCs w:val="26"/>
        </w:rPr>
      </w:pPr>
      <w:r>
        <w:rPr>
          <w:sz w:val="26"/>
          <w:szCs w:val="26"/>
        </w:rPr>
        <w:t>Analisando o presente estudo sobre a utilização de azitromicina durante o período de 2020 á 2021</w:t>
      </w:r>
      <w:r w:rsidR="00D455BB">
        <w:rPr>
          <w:sz w:val="26"/>
          <w:szCs w:val="26"/>
        </w:rPr>
        <w:t xml:space="preserve">, observa-se que inicialmente a medicação era muito prescrita e era componente principal do kit Covid. Portanto, milhares de mortes ainda ocorriam com o tratamento em andamento, o que gerou a necessidade de desenvolver estudos referentes a eficácia da Azitromicina no tratamento de pessoas infectadas. Contudo, em um estudo realizado no Reino Unido, ficou comprovado que a Azitromicina não tinha eficácia, e desde então foi removida do kit Covid. </w:t>
      </w:r>
    </w:p>
    <w:p w14:paraId="3A26179B" w14:textId="70EF4B85" w:rsidR="00D455BB" w:rsidRDefault="009C4F58" w:rsidP="00915989">
      <w:pPr>
        <w:spacing w:before="1" w:line="360" w:lineRule="auto"/>
        <w:ind w:left="142" w:right="183" w:firstLine="425"/>
        <w:jc w:val="both"/>
        <w:rPr>
          <w:sz w:val="26"/>
          <w:szCs w:val="26"/>
        </w:rPr>
      </w:pPr>
      <w:r>
        <w:rPr>
          <w:sz w:val="26"/>
          <w:szCs w:val="26"/>
        </w:rPr>
        <w:t>Portanto</w:t>
      </w:r>
      <w:r w:rsidR="00D455BB">
        <w:rPr>
          <w:sz w:val="26"/>
          <w:szCs w:val="26"/>
        </w:rPr>
        <w:t>, durante o período de utilização do medicamento, observa-se que teve um alto nível de prescrição, o que consequentemente irá gerar grande resistência microbiana nos pacientes que utilizaram. Não é um cenário positivo para o país, onde o período pós pandemia, além de ser de luto, ainda exigirá mais estudos de cientistas em relação a novas descobertas para antibióticos para as mais variadas doenças, e que possam gerar menos consequências para a saúde.</w:t>
      </w:r>
    </w:p>
    <w:p w14:paraId="542EB11A" w14:textId="77777777" w:rsidR="009C4F58" w:rsidRDefault="009C4F58">
      <w:pPr>
        <w:pStyle w:val="Ttulo1"/>
        <w:spacing w:before="249"/>
        <w:ind w:left="132"/>
      </w:pPr>
    </w:p>
    <w:p w14:paraId="11078E37" w14:textId="77777777" w:rsidR="009C4F58" w:rsidRDefault="009C4F58">
      <w:pPr>
        <w:pStyle w:val="Ttulo1"/>
        <w:spacing w:before="249"/>
        <w:ind w:left="132"/>
      </w:pPr>
    </w:p>
    <w:p w14:paraId="730ABC40" w14:textId="77777777" w:rsidR="009C4F58" w:rsidRDefault="009C4F58">
      <w:pPr>
        <w:pStyle w:val="Ttulo1"/>
        <w:spacing w:before="249"/>
        <w:ind w:left="132"/>
      </w:pPr>
    </w:p>
    <w:p w14:paraId="4E86E707" w14:textId="77777777" w:rsidR="009C4F58" w:rsidRDefault="009C4F58">
      <w:pPr>
        <w:pStyle w:val="Ttulo1"/>
        <w:spacing w:before="249"/>
        <w:ind w:left="132"/>
      </w:pPr>
    </w:p>
    <w:p w14:paraId="16D40485" w14:textId="77777777" w:rsidR="009C4F58" w:rsidRDefault="009C4F58">
      <w:pPr>
        <w:pStyle w:val="Ttulo1"/>
        <w:spacing w:before="249"/>
        <w:ind w:left="132"/>
      </w:pPr>
    </w:p>
    <w:p w14:paraId="4002FFA4" w14:textId="77777777" w:rsidR="009C4F58" w:rsidRDefault="009C4F58">
      <w:pPr>
        <w:pStyle w:val="Ttulo1"/>
        <w:spacing w:before="249"/>
        <w:ind w:left="132"/>
      </w:pPr>
    </w:p>
    <w:p w14:paraId="3C2DD0D3" w14:textId="77777777" w:rsidR="009C4F58" w:rsidRDefault="009C4F58">
      <w:pPr>
        <w:pStyle w:val="Ttulo1"/>
        <w:spacing w:before="249"/>
        <w:ind w:left="132"/>
      </w:pPr>
    </w:p>
    <w:p w14:paraId="556369AC" w14:textId="77777777" w:rsidR="009C4F58" w:rsidRDefault="009C4F58">
      <w:pPr>
        <w:pStyle w:val="Ttulo1"/>
        <w:spacing w:before="249"/>
        <w:ind w:left="132"/>
      </w:pPr>
    </w:p>
    <w:p w14:paraId="79545FC1" w14:textId="77777777" w:rsidR="009C4F58" w:rsidRDefault="009C4F58">
      <w:pPr>
        <w:pStyle w:val="Ttulo1"/>
        <w:spacing w:before="249"/>
        <w:ind w:left="132"/>
      </w:pPr>
    </w:p>
    <w:p w14:paraId="1F309A06" w14:textId="77777777" w:rsidR="009C4F58" w:rsidRDefault="009C4F58">
      <w:pPr>
        <w:pStyle w:val="Ttulo1"/>
        <w:spacing w:before="249"/>
        <w:ind w:left="132"/>
      </w:pPr>
    </w:p>
    <w:p w14:paraId="389EDE18" w14:textId="77777777" w:rsidR="009C4F58" w:rsidRDefault="009C4F58">
      <w:pPr>
        <w:pStyle w:val="Ttulo1"/>
        <w:spacing w:before="249"/>
        <w:ind w:left="132"/>
      </w:pPr>
    </w:p>
    <w:p w14:paraId="3DB34546" w14:textId="77777777" w:rsidR="009C4F58" w:rsidRDefault="009C4F58">
      <w:pPr>
        <w:pStyle w:val="Ttulo1"/>
        <w:spacing w:before="249"/>
        <w:ind w:left="132"/>
      </w:pPr>
    </w:p>
    <w:p w14:paraId="28BFE048" w14:textId="77777777" w:rsidR="009C4F58" w:rsidRDefault="009C4F58">
      <w:pPr>
        <w:pStyle w:val="Ttulo1"/>
        <w:spacing w:before="249"/>
        <w:ind w:left="132"/>
      </w:pPr>
    </w:p>
    <w:p w14:paraId="1B9E17B7" w14:textId="19BAA7B1" w:rsidR="00580771" w:rsidRDefault="00000000" w:rsidP="00010000">
      <w:pPr>
        <w:pStyle w:val="Ttulo1"/>
        <w:spacing w:before="249"/>
        <w:ind w:left="0"/>
      </w:pPr>
      <w:r>
        <w:lastRenderedPageBreak/>
        <w:t>REFERÊNCIAS</w:t>
      </w:r>
    </w:p>
    <w:p w14:paraId="1B0086F3" w14:textId="77777777" w:rsidR="00580771" w:rsidRDefault="00580771">
      <w:pPr>
        <w:pBdr>
          <w:top w:val="nil"/>
          <w:left w:val="nil"/>
          <w:bottom w:val="nil"/>
          <w:right w:val="nil"/>
          <w:between w:val="nil"/>
        </w:pBdr>
        <w:spacing w:before="1"/>
        <w:rPr>
          <w:b/>
          <w:color w:val="000000"/>
          <w:sz w:val="26"/>
          <w:szCs w:val="26"/>
        </w:rPr>
      </w:pPr>
    </w:p>
    <w:p w14:paraId="7E45C5FB" w14:textId="77777777" w:rsidR="00580771" w:rsidRDefault="00000000" w:rsidP="009020F4">
      <w:pPr>
        <w:ind w:right="33"/>
        <w:rPr>
          <w:sz w:val="24"/>
          <w:szCs w:val="24"/>
        </w:rPr>
      </w:pPr>
      <w:r>
        <w:rPr>
          <w:sz w:val="24"/>
          <w:szCs w:val="24"/>
        </w:rPr>
        <w:t>ANVISA: Agência Nacional de Vigilância Sanitária</w:t>
      </w:r>
      <w:r>
        <w:rPr>
          <w:i/>
          <w:sz w:val="24"/>
          <w:szCs w:val="24"/>
        </w:rPr>
        <w:t>. Diretriz Nacional para Elaboração de Programa de Gerenciamento do Uso de Antimicrobiano em Serviços de Saúde</w:t>
      </w:r>
      <w:r>
        <w:rPr>
          <w:sz w:val="24"/>
          <w:szCs w:val="24"/>
        </w:rPr>
        <w:t>. Brasília: Diário Oficial da União, 2017. Disponível em: https://</w:t>
      </w:r>
      <w:hyperlink r:id="rId22">
        <w:r>
          <w:rPr>
            <w:sz w:val="24"/>
            <w:szCs w:val="24"/>
          </w:rPr>
          <w:t>www.ccih.med.br/wp-</w:t>
        </w:r>
      </w:hyperlink>
      <w:r>
        <w:rPr>
          <w:sz w:val="24"/>
          <w:szCs w:val="24"/>
        </w:rPr>
        <w:t xml:space="preserve"> content/uploads/2018/01/Diretriz-Nacional-para-Elabora%C3%A7%C3%A3o-de- Programa- de- Gerenciamento-do-Uso-de-Antimicrobianos- em-Servi%C3%A7os-de- Sa%C3%BAde.pdfAcesso em 20 de abr.de 2022.</w:t>
      </w:r>
    </w:p>
    <w:p w14:paraId="55C926BE" w14:textId="77777777" w:rsidR="00580771" w:rsidRDefault="00580771" w:rsidP="009020F4">
      <w:pPr>
        <w:pBdr>
          <w:top w:val="nil"/>
          <w:left w:val="nil"/>
          <w:bottom w:val="nil"/>
          <w:right w:val="nil"/>
          <w:between w:val="nil"/>
        </w:pBdr>
        <w:ind w:right="33"/>
        <w:rPr>
          <w:color w:val="000000"/>
          <w:sz w:val="24"/>
          <w:szCs w:val="24"/>
        </w:rPr>
      </w:pPr>
    </w:p>
    <w:p w14:paraId="20E02AE8" w14:textId="77777777" w:rsidR="00580771" w:rsidRDefault="00000000" w:rsidP="009020F4">
      <w:pPr>
        <w:spacing w:before="1"/>
        <w:ind w:right="33"/>
        <w:rPr>
          <w:sz w:val="24"/>
          <w:szCs w:val="24"/>
        </w:rPr>
      </w:pPr>
      <w:r>
        <w:rPr>
          <w:sz w:val="24"/>
          <w:szCs w:val="24"/>
        </w:rPr>
        <w:t xml:space="preserve">ANVISA: Agência Nacional de Vigilância Sanitária. </w:t>
      </w:r>
      <w:r>
        <w:rPr>
          <w:i/>
          <w:sz w:val="24"/>
          <w:szCs w:val="24"/>
        </w:rPr>
        <w:t xml:space="preserve">Instrução Normativa nº 1, de 14 de janeiro de 2013. </w:t>
      </w:r>
      <w:r>
        <w:rPr>
          <w:sz w:val="24"/>
          <w:szCs w:val="24"/>
        </w:rPr>
        <w:t>Brasília: Diário Oficial da União, 2013. Disponível em:</w:t>
      </w:r>
    </w:p>
    <w:p w14:paraId="52DABEA0" w14:textId="77777777" w:rsidR="00580771" w:rsidRDefault="00000000" w:rsidP="009020F4">
      <w:pPr>
        <w:pBdr>
          <w:top w:val="nil"/>
          <w:left w:val="nil"/>
          <w:bottom w:val="nil"/>
          <w:right w:val="nil"/>
          <w:between w:val="nil"/>
        </w:pBdr>
        <w:spacing w:before="4" w:line="246" w:lineRule="auto"/>
        <w:ind w:right="33"/>
        <w:rPr>
          <w:color w:val="000000"/>
          <w:sz w:val="24"/>
          <w:szCs w:val="24"/>
        </w:rPr>
      </w:pPr>
      <w:hyperlink r:id="rId23">
        <w:r>
          <w:rPr>
            <w:color w:val="000000"/>
            <w:sz w:val="24"/>
            <w:szCs w:val="24"/>
          </w:rPr>
          <w:t>&lt;http://www.anvisa.gov.br/sngpc/documentos%202013/INSTRUCAO_NORMATIVA_N1.p</w:t>
        </w:r>
      </w:hyperlink>
      <w:r>
        <w:rPr>
          <w:color w:val="000000"/>
          <w:sz w:val="24"/>
          <w:szCs w:val="24"/>
        </w:rPr>
        <w:t>df&gt;. Acesso em: 01 abr. 2017.</w:t>
      </w:r>
    </w:p>
    <w:p w14:paraId="2CCFF0BE" w14:textId="77777777" w:rsidR="00580771" w:rsidRDefault="00580771" w:rsidP="009020F4">
      <w:pPr>
        <w:pBdr>
          <w:top w:val="nil"/>
          <w:left w:val="nil"/>
          <w:bottom w:val="nil"/>
          <w:right w:val="nil"/>
          <w:between w:val="nil"/>
        </w:pBdr>
        <w:spacing w:before="2"/>
        <w:ind w:right="33"/>
        <w:rPr>
          <w:color w:val="000000"/>
        </w:rPr>
      </w:pPr>
    </w:p>
    <w:p w14:paraId="40538316" w14:textId="77777777" w:rsidR="00580771" w:rsidRDefault="00000000" w:rsidP="009020F4">
      <w:pPr>
        <w:ind w:right="33"/>
        <w:rPr>
          <w:sz w:val="24"/>
          <w:szCs w:val="24"/>
        </w:rPr>
      </w:pPr>
      <w:r>
        <w:rPr>
          <w:sz w:val="24"/>
          <w:szCs w:val="24"/>
        </w:rPr>
        <w:t>ANVISA: Agência Nacional de Vigilância Sanitária</w:t>
      </w:r>
      <w:r>
        <w:rPr>
          <w:i/>
          <w:sz w:val="24"/>
          <w:szCs w:val="24"/>
        </w:rPr>
        <w:t xml:space="preserve">. Resolução da Diretoria Colegiada - RDC nº 44, de 26 de outubro de 2010. </w:t>
      </w:r>
      <w:r>
        <w:rPr>
          <w:sz w:val="24"/>
          <w:szCs w:val="24"/>
        </w:rPr>
        <w:t>Brasília: Diário Oficial da União, 2010.</w:t>
      </w:r>
    </w:p>
    <w:p w14:paraId="5ED8C991" w14:textId="77777777" w:rsidR="00580771" w:rsidRDefault="00580771" w:rsidP="009020F4">
      <w:pPr>
        <w:pBdr>
          <w:top w:val="nil"/>
          <w:left w:val="nil"/>
          <w:bottom w:val="nil"/>
          <w:right w:val="nil"/>
          <w:between w:val="nil"/>
        </w:pBdr>
        <w:ind w:right="33"/>
        <w:rPr>
          <w:color w:val="000000"/>
          <w:sz w:val="24"/>
          <w:szCs w:val="24"/>
        </w:rPr>
      </w:pPr>
    </w:p>
    <w:p w14:paraId="3DB9B311" w14:textId="77777777" w:rsidR="00580771" w:rsidRDefault="00000000" w:rsidP="009020F4">
      <w:pPr>
        <w:spacing w:line="242" w:lineRule="auto"/>
        <w:ind w:right="33"/>
        <w:rPr>
          <w:sz w:val="24"/>
          <w:szCs w:val="24"/>
        </w:rPr>
      </w:pPr>
      <w:r>
        <w:rPr>
          <w:sz w:val="24"/>
          <w:szCs w:val="24"/>
        </w:rPr>
        <w:t xml:space="preserve">ANVISA: Agência Nacional de Vigilância Sanitária. </w:t>
      </w:r>
      <w:r>
        <w:rPr>
          <w:i/>
          <w:sz w:val="24"/>
          <w:szCs w:val="24"/>
        </w:rPr>
        <w:t xml:space="preserve">Sistema Nacional de Gerenciamento de Produtos Controlados (SNGPC). </w:t>
      </w:r>
      <w:r>
        <w:rPr>
          <w:sz w:val="24"/>
          <w:szCs w:val="24"/>
        </w:rPr>
        <w:t>Brasília: Diário Oficial da União, 2022. Disponível em: https://</w:t>
      </w:r>
      <w:hyperlink r:id="rId24">
        <w:r>
          <w:rPr>
            <w:sz w:val="24"/>
            <w:szCs w:val="24"/>
          </w:rPr>
          <w:t xml:space="preserve">www.gov.br/anvisa/pt- </w:t>
        </w:r>
      </w:hyperlink>
      <w:r>
        <w:rPr>
          <w:sz w:val="24"/>
          <w:szCs w:val="24"/>
        </w:rPr>
        <w:t>br/assuntos/fiscalizacao-e-monitoramento/sngpc Acesso em 20 de abr. de 2022.</w:t>
      </w:r>
    </w:p>
    <w:p w14:paraId="18176287" w14:textId="77777777" w:rsidR="00580771" w:rsidRDefault="00580771" w:rsidP="009020F4">
      <w:pPr>
        <w:pBdr>
          <w:top w:val="nil"/>
          <w:left w:val="nil"/>
          <w:bottom w:val="nil"/>
          <w:right w:val="nil"/>
          <w:between w:val="nil"/>
        </w:pBdr>
        <w:spacing w:before="6"/>
        <w:ind w:right="33"/>
        <w:rPr>
          <w:color w:val="000000"/>
          <w:sz w:val="23"/>
          <w:szCs w:val="23"/>
        </w:rPr>
      </w:pPr>
    </w:p>
    <w:p w14:paraId="542B963B" w14:textId="77777777" w:rsidR="00580771" w:rsidRDefault="00000000" w:rsidP="009020F4">
      <w:pPr>
        <w:tabs>
          <w:tab w:val="left" w:pos="2233"/>
        </w:tabs>
        <w:ind w:right="33"/>
        <w:rPr>
          <w:sz w:val="24"/>
          <w:szCs w:val="24"/>
        </w:rPr>
      </w:pPr>
      <w:r>
        <w:rPr>
          <w:sz w:val="24"/>
          <w:szCs w:val="24"/>
        </w:rPr>
        <w:t xml:space="preserve">BASSO, Maria Emilha Rafael; PULCINELLI, Silvio Remus; AQUINO, Alzira Resende do Carmo; SANTOS, Karen Freitas. 2016. </w:t>
      </w:r>
      <w:r>
        <w:rPr>
          <w:i/>
          <w:sz w:val="24"/>
          <w:szCs w:val="24"/>
        </w:rPr>
        <w:t>Prevalência de infecções bacterianas em pacientes internados em uma unidade de</w:t>
      </w:r>
      <w:r>
        <w:rPr>
          <w:i/>
          <w:sz w:val="24"/>
          <w:szCs w:val="24"/>
        </w:rPr>
        <w:tab/>
        <w:t xml:space="preserve">terapia intensiva (UTI). </w:t>
      </w:r>
      <w:r>
        <w:rPr>
          <w:sz w:val="24"/>
          <w:szCs w:val="24"/>
        </w:rPr>
        <w:t xml:space="preserve">Disponivel em: </w:t>
      </w:r>
      <w:hyperlink r:id="rId25">
        <w:r>
          <w:rPr>
            <w:sz w:val="24"/>
            <w:szCs w:val="24"/>
          </w:rPr>
          <w:t>http://www.rbac.org.br/wp-</w:t>
        </w:r>
      </w:hyperlink>
      <w:r>
        <w:rPr>
          <w:sz w:val="24"/>
          <w:szCs w:val="24"/>
        </w:rPr>
        <w:t xml:space="preserve"> </w:t>
      </w:r>
      <w:hyperlink r:id="rId26">
        <w:r>
          <w:rPr>
            <w:sz w:val="24"/>
            <w:szCs w:val="24"/>
          </w:rPr>
          <w:t xml:space="preserve">content/uploads/2017/04/RBAC-vol-48-4-2016-ref.-307.pdf </w:t>
        </w:r>
      </w:hyperlink>
      <w:r>
        <w:rPr>
          <w:sz w:val="24"/>
          <w:szCs w:val="24"/>
        </w:rPr>
        <w:t>Acesso em 26 de mai. De 2022.</w:t>
      </w:r>
    </w:p>
    <w:p w14:paraId="272F3053" w14:textId="77777777" w:rsidR="00580771" w:rsidRDefault="00580771" w:rsidP="009020F4">
      <w:pPr>
        <w:pBdr>
          <w:top w:val="nil"/>
          <w:left w:val="nil"/>
          <w:bottom w:val="nil"/>
          <w:right w:val="nil"/>
          <w:between w:val="nil"/>
        </w:pBdr>
        <w:spacing w:before="10"/>
        <w:ind w:right="33"/>
        <w:rPr>
          <w:color w:val="000000"/>
          <w:sz w:val="24"/>
          <w:szCs w:val="24"/>
        </w:rPr>
      </w:pPr>
    </w:p>
    <w:p w14:paraId="63E63ACE" w14:textId="15719D20" w:rsidR="00580771" w:rsidRDefault="00000000" w:rsidP="00C004E9">
      <w:pPr>
        <w:pBdr>
          <w:top w:val="nil"/>
          <w:left w:val="nil"/>
          <w:bottom w:val="nil"/>
          <w:right w:val="nil"/>
          <w:between w:val="nil"/>
        </w:pBdr>
        <w:ind w:right="33"/>
        <w:rPr>
          <w:sz w:val="24"/>
          <w:szCs w:val="24"/>
        </w:rPr>
      </w:pPr>
      <w:r>
        <w:rPr>
          <w:color w:val="000000"/>
          <w:sz w:val="24"/>
          <w:szCs w:val="24"/>
        </w:rPr>
        <w:t>BEZERRA, M. M. A.; MORAES, I. N. S.; BARBOZA, A. L. O.; SILVA, E. S.; CARDOSO, E. C.</w:t>
      </w:r>
      <w:r w:rsidR="00C004E9">
        <w:rPr>
          <w:color w:val="000000"/>
          <w:sz w:val="24"/>
          <w:szCs w:val="24"/>
        </w:rPr>
        <w:t xml:space="preserve"> </w:t>
      </w:r>
      <w:r>
        <w:rPr>
          <w:color w:val="000000"/>
          <w:sz w:val="24"/>
          <w:szCs w:val="24"/>
        </w:rPr>
        <w:t>O.; OLIVEIRA, G. S. X. M.; COELHO, I. M.; MAGALHAES, L. W.; GOMES, L. C. C.; GOMES,</w:t>
      </w:r>
      <w:r w:rsidR="00C004E9">
        <w:rPr>
          <w:color w:val="000000"/>
          <w:sz w:val="24"/>
          <w:szCs w:val="24"/>
        </w:rPr>
        <w:t xml:space="preserve"> </w:t>
      </w:r>
      <w:r>
        <w:rPr>
          <w:sz w:val="24"/>
          <w:szCs w:val="24"/>
        </w:rPr>
        <w:t xml:space="preserve">M. F.; LIMA, A. de M.; RODRIGUES, L. M. P.; PIMENTEL, C. P. </w:t>
      </w:r>
      <w:r>
        <w:rPr>
          <w:i/>
          <w:sz w:val="24"/>
          <w:szCs w:val="24"/>
        </w:rPr>
        <w:t>Medicamentos na pandemia da COVID-19: Análise da comercialização de azitromicina, hidroxicloroquina, ivermectina e nitazoxanida no Brasil</w:t>
      </w:r>
      <w:r>
        <w:rPr>
          <w:sz w:val="24"/>
          <w:szCs w:val="24"/>
        </w:rPr>
        <w:t>. Disponível em: file:///C:/Users/adria/Downloads/28726-Article-332580-1- 10-20220424%20(3).pdf Acesso em 31 out. De 2022.</w:t>
      </w:r>
    </w:p>
    <w:p w14:paraId="126AD804" w14:textId="77777777" w:rsidR="00580771" w:rsidRDefault="00580771" w:rsidP="009020F4">
      <w:pPr>
        <w:pBdr>
          <w:top w:val="nil"/>
          <w:left w:val="nil"/>
          <w:bottom w:val="nil"/>
          <w:right w:val="nil"/>
          <w:between w:val="nil"/>
        </w:pBdr>
        <w:spacing w:before="7"/>
        <w:ind w:right="33"/>
        <w:rPr>
          <w:color w:val="000000"/>
          <w:sz w:val="24"/>
          <w:szCs w:val="24"/>
        </w:rPr>
      </w:pPr>
    </w:p>
    <w:p w14:paraId="27EDC980" w14:textId="77777777" w:rsidR="00580771" w:rsidRDefault="00000000" w:rsidP="009020F4">
      <w:pPr>
        <w:spacing w:before="1"/>
        <w:ind w:right="33"/>
        <w:rPr>
          <w:sz w:val="24"/>
          <w:szCs w:val="24"/>
        </w:rPr>
      </w:pPr>
      <w:r>
        <w:rPr>
          <w:sz w:val="24"/>
          <w:szCs w:val="24"/>
        </w:rPr>
        <w:t xml:space="preserve">BRASIL. Diário Oficial da União. </w:t>
      </w:r>
      <w:r>
        <w:rPr>
          <w:i/>
          <w:sz w:val="24"/>
          <w:szCs w:val="24"/>
        </w:rPr>
        <w:t>Resolução – RDC Nº 44 de 26 de outubro de 2010</w:t>
      </w:r>
      <w:r>
        <w:rPr>
          <w:sz w:val="24"/>
          <w:szCs w:val="24"/>
        </w:rPr>
        <w:t>. DOUnº 207, quinta-feira, 28 de outubro de 2010, Seção 1, p. 76 e 77. Disponível em: Acesso em</w:t>
      </w:r>
    </w:p>
    <w:p w14:paraId="6858083E" w14:textId="77777777" w:rsidR="00580771" w:rsidRDefault="00580771" w:rsidP="009020F4">
      <w:pPr>
        <w:pBdr>
          <w:top w:val="nil"/>
          <w:left w:val="nil"/>
          <w:bottom w:val="nil"/>
          <w:right w:val="nil"/>
          <w:between w:val="nil"/>
        </w:pBdr>
        <w:spacing w:before="9"/>
        <w:ind w:right="33"/>
        <w:rPr>
          <w:color w:val="000000"/>
          <w:sz w:val="23"/>
          <w:szCs w:val="23"/>
        </w:rPr>
      </w:pPr>
    </w:p>
    <w:p w14:paraId="14411D13" w14:textId="77777777" w:rsidR="00580771" w:rsidRDefault="00000000" w:rsidP="009020F4">
      <w:pPr>
        <w:ind w:right="33"/>
        <w:rPr>
          <w:i/>
          <w:sz w:val="24"/>
          <w:szCs w:val="24"/>
        </w:rPr>
      </w:pPr>
      <w:r>
        <w:rPr>
          <w:sz w:val="24"/>
          <w:szCs w:val="24"/>
        </w:rPr>
        <w:t xml:space="preserve">BRASIL. </w:t>
      </w:r>
      <w:hyperlink r:id="rId27">
        <w:r>
          <w:rPr>
            <w:i/>
            <w:sz w:val="24"/>
            <w:szCs w:val="24"/>
          </w:rPr>
          <w:t>LEI Nº 6.437, DE 20 DE AGOSTO DE 1977</w:t>
        </w:r>
      </w:hyperlink>
      <w:r>
        <w:rPr>
          <w:i/>
          <w:sz w:val="24"/>
          <w:szCs w:val="24"/>
        </w:rPr>
        <w:t>:</w:t>
      </w:r>
    </w:p>
    <w:p w14:paraId="2105209F" w14:textId="77777777" w:rsidR="00580771" w:rsidRDefault="00000000" w:rsidP="009020F4">
      <w:pPr>
        <w:ind w:right="33"/>
        <w:rPr>
          <w:sz w:val="24"/>
          <w:szCs w:val="24"/>
        </w:rPr>
      </w:pPr>
      <w:r>
        <w:rPr>
          <w:i/>
          <w:sz w:val="24"/>
          <w:szCs w:val="24"/>
        </w:rPr>
        <w:t xml:space="preserve">Configura infrações à legislação sanitária federal, estabelece as sanções respectivas, e dá outras providências. </w:t>
      </w:r>
      <w:r>
        <w:rPr>
          <w:sz w:val="24"/>
          <w:szCs w:val="24"/>
        </w:rPr>
        <w:t xml:space="preserve">Disponível em: </w:t>
      </w:r>
      <w:hyperlink r:id="rId28">
        <w:r>
          <w:rPr>
            <w:sz w:val="24"/>
            <w:szCs w:val="24"/>
          </w:rPr>
          <w:t xml:space="preserve">http://www.planalto.gov.br/ccivil_03/leis/l6437.htm </w:t>
        </w:r>
      </w:hyperlink>
      <w:r>
        <w:rPr>
          <w:sz w:val="24"/>
          <w:szCs w:val="24"/>
        </w:rPr>
        <w:t>Acesso em 26 de maio de 2022.</w:t>
      </w:r>
    </w:p>
    <w:p w14:paraId="5CC12883" w14:textId="77777777" w:rsidR="00580771" w:rsidRDefault="00580771" w:rsidP="009020F4">
      <w:pPr>
        <w:pBdr>
          <w:top w:val="nil"/>
          <w:left w:val="nil"/>
          <w:bottom w:val="nil"/>
          <w:right w:val="nil"/>
          <w:between w:val="nil"/>
        </w:pBdr>
        <w:ind w:right="33"/>
        <w:rPr>
          <w:color w:val="000000"/>
          <w:sz w:val="24"/>
          <w:szCs w:val="24"/>
        </w:rPr>
      </w:pPr>
    </w:p>
    <w:p w14:paraId="793BFEA1" w14:textId="77777777" w:rsidR="00580771" w:rsidRDefault="00000000" w:rsidP="009020F4">
      <w:pPr>
        <w:spacing w:line="242" w:lineRule="auto"/>
        <w:ind w:right="33"/>
        <w:rPr>
          <w:sz w:val="24"/>
          <w:szCs w:val="24"/>
        </w:rPr>
        <w:sectPr w:rsidR="00580771" w:rsidSect="00862709">
          <w:pgSz w:w="11940" w:h="16860"/>
          <w:pgMar w:top="1701" w:right="1134" w:bottom="1134" w:left="1701" w:header="725" w:footer="0" w:gutter="0"/>
          <w:cols w:space="720"/>
        </w:sectPr>
      </w:pPr>
      <w:r>
        <w:rPr>
          <w:sz w:val="24"/>
          <w:szCs w:val="24"/>
        </w:rPr>
        <w:t xml:space="preserve">BRASIL. </w:t>
      </w:r>
      <w:r>
        <w:rPr>
          <w:i/>
          <w:sz w:val="24"/>
          <w:szCs w:val="24"/>
        </w:rPr>
        <w:t xml:space="preserve">Lei nº 6.437, de 20 de agosto de 1977: Configura infrações à legislação sanitária federal, estabelece as sanções respectivas, e dá outras providências. </w:t>
      </w:r>
      <w:r>
        <w:rPr>
          <w:sz w:val="24"/>
          <w:szCs w:val="24"/>
        </w:rPr>
        <w:t>Disponível em:</w:t>
      </w:r>
    </w:p>
    <w:p w14:paraId="0DA46CEA" w14:textId="77777777" w:rsidR="00580771" w:rsidRDefault="00000000" w:rsidP="009020F4">
      <w:pPr>
        <w:pBdr>
          <w:top w:val="nil"/>
          <w:left w:val="nil"/>
          <w:bottom w:val="nil"/>
          <w:right w:val="nil"/>
          <w:between w:val="nil"/>
        </w:pBdr>
        <w:spacing w:before="101"/>
        <w:ind w:right="33"/>
        <w:jc w:val="both"/>
        <w:rPr>
          <w:color w:val="000000"/>
          <w:sz w:val="24"/>
          <w:szCs w:val="24"/>
        </w:rPr>
      </w:pPr>
      <w:hyperlink r:id="rId29">
        <w:r>
          <w:rPr>
            <w:color w:val="000000"/>
            <w:sz w:val="24"/>
            <w:szCs w:val="24"/>
          </w:rPr>
          <w:t xml:space="preserve">http://www.planalto.gov.br/ccivil_03/leis/l6437.htm </w:t>
        </w:r>
      </w:hyperlink>
      <w:r>
        <w:rPr>
          <w:color w:val="000000"/>
          <w:sz w:val="24"/>
          <w:szCs w:val="24"/>
        </w:rPr>
        <w:t>Acesso em 20 de abr. de 2022.</w:t>
      </w:r>
    </w:p>
    <w:p w14:paraId="77F2FB63" w14:textId="77777777" w:rsidR="00580771" w:rsidRDefault="00580771" w:rsidP="009020F4">
      <w:pPr>
        <w:pBdr>
          <w:top w:val="nil"/>
          <w:left w:val="nil"/>
          <w:bottom w:val="nil"/>
          <w:right w:val="nil"/>
          <w:between w:val="nil"/>
        </w:pBdr>
        <w:ind w:right="33"/>
        <w:rPr>
          <w:color w:val="000000"/>
          <w:sz w:val="24"/>
          <w:szCs w:val="24"/>
        </w:rPr>
      </w:pPr>
    </w:p>
    <w:p w14:paraId="68CB59D1" w14:textId="62354CB2" w:rsidR="00580771" w:rsidRDefault="00000000" w:rsidP="00C004E9">
      <w:pPr>
        <w:ind w:right="33"/>
        <w:rPr>
          <w:color w:val="000000"/>
          <w:sz w:val="24"/>
          <w:szCs w:val="24"/>
        </w:rPr>
      </w:pPr>
      <w:r>
        <w:rPr>
          <w:sz w:val="24"/>
          <w:szCs w:val="24"/>
        </w:rPr>
        <w:t xml:space="preserve">BRASIL. </w:t>
      </w:r>
      <w:r>
        <w:rPr>
          <w:i/>
          <w:sz w:val="24"/>
          <w:szCs w:val="24"/>
        </w:rPr>
        <w:t>RESOLUÇÃO – RDC Nº 20, DE 5 DE MAIO DE 2011: Dispõe sobre o controle de medicamentos à base de substâncias classificadas como antimicrobianos, de uso sob prescrição,</w:t>
      </w:r>
      <w:r w:rsidR="00C004E9">
        <w:rPr>
          <w:i/>
          <w:sz w:val="24"/>
          <w:szCs w:val="24"/>
        </w:rPr>
        <w:t xml:space="preserve"> </w:t>
      </w:r>
      <w:r>
        <w:rPr>
          <w:i/>
          <w:color w:val="000000"/>
          <w:sz w:val="24"/>
          <w:szCs w:val="24"/>
        </w:rPr>
        <w:t>isoladas</w:t>
      </w:r>
      <w:r>
        <w:rPr>
          <w:i/>
          <w:color w:val="000000"/>
          <w:sz w:val="24"/>
          <w:szCs w:val="24"/>
        </w:rPr>
        <w:tab/>
        <w:t>ou</w:t>
      </w:r>
      <w:r>
        <w:rPr>
          <w:i/>
          <w:color w:val="000000"/>
          <w:sz w:val="24"/>
          <w:szCs w:val="24"/>
        </w:rPr>
        <w:tab/>
        <w:t>em</w:t>
      </w:r>
      <w:r>
        <w:rPr>
          <w:i/>
          <w:color w:val="000000"/>
          <w:sz w:val="24"/>
          <w:szCs w:val="24"/>
        </w:rPr>
        <w:tab/>
        <w:t>associação.</w:t>
      </w:r>
      <w:r>
        <w:rPr>
          <w:i/>
          <w:color w:val="000000"/>
          <w:sz w:val="24"/>
          <w:szCs w:val="24"/>
        </w:rPr>
        <w:tab/>
      </w:r>
      <w:r>
        <w:rPr>
          <w:color w:val="000000"/>
          <w:sz w:val="24"/>
          <w:szCs w:val="24"/>
        </w:rPr>
        <w:t>Disponível</w:t>
      </w:r>
      <w:r>
        <w:rPr>
          <w:color w:val="000000"/>
          <w:sz w:val="24"/>
          <w:szCs w:val="24"/>
        </w:rPr>
        <w:tab/>
        <w:t>em: https://bvsms.saude.gov.br/bvs/saudelegis/anvisa/2011/rdc0020_05_05_2011.html Acesso em 20 de maio de 2022.</w:t>
      </w:r>
    </w:p>
    <w:p w14:paraId="5C418FF9" w14:textId="77777777" w:rsidR="00580771" w:rsidRDefault="00580771" w:rsidP="009020F4">
      <w:pPr>
        <w:pBdr>
          <w:top w:val="nil"/>
          <w:left w:val="nil"/>
          <w:bottom w:val="nil"/>
          <w:right w:val="nil"/>
          <w:between w:val="nil"/>
        </w:pBdr>
        <w:spacing w:before="3"/>
        <w:ind w:right="33"/>
        <w:rPr>
          <w:color w:val="000000"/>
          <w:sz w:val="21"/>
          <w:szCs w:val="21"/>
        </w:rPr>
      </w:pPr>
    </w:p>
    <w:p w14:paraId="5A3D369F" w14:textId="77777777" w:rsidR="00580771" w:rsidRDefault="00000000" w:rsidP="009020F4">
      <w:pPr>
        <w:ind w:right="33"/>
        <w:rPr>
          <w:sz w:val="24"/>
          <w:szCs w:val="24"/>
        </w:rPr>
      </w:pPr>
      <w:r>
        <w:rPr>
          <w:sz w:val="24"/>
          <w:szCs w:val="24"/>
        </w:rPr>
        <w:t>BRASIL</w:t>
      </w:r>
      <w:r>
        <w:rPr>
          <w:i/>
          <w:sz w:val="24"/>
          <w:szCs w:val="24"/>
        </w:rPr>
        <w:t>. RESOLUÇÃO-RDC Nº 44, DE 26 DE OUTUBRO DE 2010: Dispõe sobre o controle de medicamentos à base de substâncias classificadas como antimicrobianos, de uso sob prescrição médica, isoladas ou em associação e dá outras providências</w:t>
      </w:r>
      <w:r>
        <w:rPr>
          <w:sz w:val="24"/>
          <w:szCs w:val="24"/>
        </w:rPr>
        <w:t>. Disponível em: https://bvsms.saude.gov.br/bvs/saudelegis/anvisa/2010/res0044_26_10_2010.html Acesso em 19 de maio de 2022.</w:t>
      </w:r>
    </w:p>
    <w:p w14:paraId="79655291" w14:textId="77777777" w:rsidR="00580771" w:rsidRDefault="00580771" w:rsidP="009020F4">
      <w:pPr>
        <w:pBdr>
          <w:top w:val="nil"/>
          <w:left w:val="nil"/>
          <w:bottom w:val="nil"/>
          <w:right w:val="nil"/>
          <w:between w:val="nil"/>
        </w:pBdr>
        <w:spacing w:before="6"/>
        <w:ind w:right="33"/>
        <w:rPr>
          <w:color w:val="000000"/>
          <w:sz w:val="24"/>
          <w:szCs w:val="24"/>
        </w:rPr>
      </w:pPr>
    </w:p>
    <w:p w14:paraId="3F1D7897" w14:textId="77777777" w:rsidR="00580771" w:rsidRDefault="00000000" w:rsidP="009020F4">
      <w:pPr>
        <w:pBdr>
          <w:top w:val="nil"/>
          <w:left w:val="nil"/>
          <w:bottom w:val="nil"/>
          <w:right w:val="nil"/>
          <w:between w:val="nil"/>
        </w:pBdr>
        <w:ind w:right="33"/>
        <w:rPr>
          <w:color w:val="000000"/>
          <w:sz w:val="24"/>
          <w:szCs w:val="24"/>
        </w:rPr>
      </w:pPr>
      <w:r>
        <w:rPr>
          <w:color w:val="000000"/>
          <w:sz w:val="24"/>
          <w:szCs w:val="24"/>
        </w:rPr>
        <w:t>BRASIL</w:t>
      </w:r>
      <w:r>
        <w:rPr>
          <w:i/>
          <w:color w:val="000000"/>
          <w:sz w:val="24"/>
          <w:szCs w:val="24"/>
        </w:rPr>
        <w:t xml:space="preserve">. Saúde Brasil. </w:t>
      </w:r>
      <w:r>
        <w:rPr>
          <w:color w:val="000000"/>
          <w:sz w:val="24"/>
          <w:szCs w:val="24"/>
        </w:rPr>
        <w:t>Disponivel em: https://bvsms.saude.gov.br/bvs/publicacoes/saude_brasil_2012_analise_situacao_saude.pdf Acesso em 26 de maio de 2022.</w:t>
      </w:r>
    </w:p>
    <w:p w14:paraId="68A812B1" w14:textId="77777777" w:rsidR="00580771" w:rsidRDefault="00580771" w:rsidP="009020F4">
      <w:pPr>
        <w:pBdr>
          <w:top w:val="nil"/>
          <w:left w:val="nil"/>
          <w:bottom w:val="nil"/>
          <w:right w:val="nil"/>
          <w:between w:val="nil"/>
        </w:pBdr>
        <w:ind w:right="33"/>
        <w:rPr>
          <w:color w:val="000000"/>
          <w:sz w:val="24"/>
          <w:szCs w:val="24"/>
        </w:rPr>
      </w:pPr>
    </w:p>
    <w:p w14:paraId="12E20857" w14:textId="77777777" w:rsidR="00580771" w:rsidRDefault="00000000" w:rsidP="009020F4">
      <w:pPr>
        <w:ind w:right="33"/>
        <w:rPr>
          <w:sz w:val="24"/>
          <w:szCs w:val="24"/>
        </w:rPr>
      </w:pPr>
      <w:r>
        <w:rPr>
          <w:sz w:val="24"/>
          <w:szCs w:val="24"/>
        </w:rPr>
        <w:t xml:space="preserve">CABRAL, Lucas Gabriel; MENESES, Jaqueline Pilon de; PINTO, Paula Figueiredo de Carvalho; FURTADO, Guilherme Henrique Campos. </w:t>
      </w:r>
      <w:r>
        <w:rPr>
          <w:i/>
          <w:sz w:val="24"/>
          <w:szCs w:val="24"/>
        </w:rPr>
        <w:t xml:space="preserve">Racionalização de antimicrobianos em ambiente hospitalar Antimicrobial stewardship program in hospitals. </w:t>
      </w:r>
      <w:r>
        <w:rPr>
          <w:sz w:val="24"/>
          <w:szCs w:val="24"/>
        </w:rPr>
        <w:t>São Paulo: USFP, 2018.</w:t>
      </w:r>
    </w:p>
    <w:p w14:paraId="0466A4A3" w14:textId="77777777" w:rsidR="00580771" w:rsidRDefault="00580771" w:rsidP="009020F4">
      <w:pPr>
        <w:pBdr>
          <w:top w:val="nil"/>
          <w:left w:val="nil"/>
          <w:bottom w:val="nil"/>
          <w:right w:val="nil"/>
          <w:between w:val="nil"/>
        </w:pBdr>
        <w:ind w:right="33"/>
        <w:rPr>
          <w:color w:val="000000"/>
          <w:sz w:val="24"/>
          <w:szCs w:val="24"/>
        </w:rPr>
      </w:pPr>
    </w:p>
    <w:p w14:paraId="70C6A913" w14:textId="77777777" w:rsidR="00580771" w:rsidRDefault="00000000" w:rsidP="009020F4">
      <w:pPr>
        <w:ind w:right="33"/>
        <w:rPr>
          <w:sz w:val="24"/>
          <w:szCs w:val="24"/>
        </w:rPr>
      </w:pPr>
      <w:r>
        <w:rPr>
          <w:sz w:val="24"/>
          <w:szCs w:val="24"/>
        </w:rPr>
        <w:t xml:space="preserve">CARNEIRO, Irna Carla do Rosário Souza. </w:t>
      </w:r>
      <w:r>
        <w:rPr>
          <w:i/>
          <w:sz w:val="24"/>
          <w:szCs w:val="24"/>
        </w:rPr>
        <w:t>Consumo de antimicrobianos e o impacto na resistência bacteriana em um hospital público do estado do Pará, Brasil, de 2012 a 2016</w:t>
      </w:r>
      <w:r>
        <w:rPr>
          <w:sz w:val="24"/>
          <w:szCs w:val="24"/>
        </w:rPr>
        <w:t xml:space="preserve">. Disponível em: </w:t>
      </w:r>
      <w:hyperlink r:id="rId30">
        <w:r>
          <w:rPr>
            <w:sz w:val="24"/>
            <w:szCs w:val="24"/>
          </w:rPr>
          <w:t>http://scielo.iec.gov.br/scielo.php?script=sci_arttext&amp;pid=S2176-</w:t>
        </w:r>
      </w:hyperlink>
      <w:r>
        <w:rPr>
          <w:sz w:val="24"/>
          <w:szCs w:val="24"/>
        </w:rPr>
        <w:t xml:space="preserve"> 62232019000100012#:~:text=O%20uso%20indiscriminado%20de%20antimicrobianos,categ orias%20de%20antimicrobianos4%2C5. Acesso em 18 de abr. de 2022. (C)</w:t>
      </w:r>
    </w:p>
    <w:p w14:paraId="10513005" w14:textId="77777777" w:rsidR="00580771" w:rsidRDefault="00580771" w:rsidP="009020F4">
      <w:pPr>
        <w:pBdr>
          <w:top w:val="nil"/>
          <w:left w:val="nil"/>
          <w:bottom w:val="nil"/>
          <w:right w:val="nil"/>
          <w:between w:val="nil"/>
        </w:pBdr>
        <w:spacing w:before="10"/>
        <w:ind w:right="33"/>
        <w:rPr>
          <w:color w:val="000000"/>
          <w:sz w:val="24"/>
          <w:szCs w:val="24"/>
        </w:rPr>
      </w:pPr>
    </w:p>
    <w:p w14:paraId="15ABFBDF" w14:textId="77777777" w:rsidR="00580771" w:rsidRDefault="00000000" w:rsidP="009020F4">
      <w:pPr>
        <w:spacing w:line="237" w:lineRule="auto"/>
        <w:ind w:right="33"/>
        <w:jc w:val="both"/>
        <w:rPr>
          <w:sz w:val="24"/>
          <w:szCs w:val="24"/>
        </w:rPr>
      </w:pPr>
      <w:r>
        <w:rPr>
          <w:sz w:val="24"/>
          <w:szCs w:val="24"/>
        </w:rPr>
        <w:t xml:space="preserve">CARRIEL, Adalto Willian M.; BALOGUN, Sikiru Olaitan. </w:t>
      </w:r>
      <w:r>
        <w:rPr>
          <w:i/>
          <w:sz w:val="24"/>
          <w:szCs w:val="24"/>
        </w:rPr>
        <w:t xml:space="preserve">Uso irracional dos antibióticosna agricultura no Mato Grosso. </w:t>
      </w:r>
      <w:r>
        <w:rPr>
          <w:sz w:val="24"/>
          <w:szCs w:val="24"/>
        </w:rPr>
        <w:t>2020. Disponivel em: https://</w:t>
      </w:r>
      <w:hyperlink r:id="rId31">
        <w:r>
          <w:rPr>
            <w:sz w:val="24"/>
            <w:szCs w:val="24"/>
          </w:rPr>
          <w:t>www.eventos.ajes.edu.br/iniciacao-</w:t>
        </w:r>
      </w:hyperlink>
      <w:r>
        <w:rPr>
          <w:sz w:val="24"/>
          <w:szCs w:val="24"/>
        </w:rPr>
        <w:t xml:space="preserve"> cientifica/uploads/arquivos/5dd895990ebcf_1.pdfAcesso em 16 de maio de 2022.</w:t>
      </w:r>
    </w:p>
    <w:p w14:paraId="01EA5B81" w14:textId="77777777" w:rsidR="00580771" w:rsidRDefault="00580771" w:rsidP="009020F4">
      <w:pPr>
        <w:pBdr>
          <w:top w:val="nil"/>
          <w:left w:val="nil"/>
          <w:bottom w:val="nil"/>
          <w:right w:val="nil"/>
          <w:between w:val="nil"/>
        </w:pBdr>
        <w:spacing w:before="4"/>
        <w:ind w:right="33"/>
        <w:rPr>
          <w:color w:val="000000"/>
          <w:sz w:val="24"/>
          <w:szCs w:val="24"/>
        </w:rPr>
      </w:pPr>
    </w:p>
    <w:p w14:paraId="16C50DE7" w14:textId="77777777" w:rsidR="00580771" w:rsidRDefault="00000000" w:rsidP="009020F4">
      <w:pPr>
        <w:ind w:right="33"/>
        <w:rPr>
          <w:sz w:val="24"/>
          <w:szCs w:val="24"/>
        </w:rPr>
      </w:pPr>
      <w:r>
        <w:rPr>
          <w:sz w:val="24"/>
          <w:szCs w:val="24"/>
        </w:rPr>
        <w:t xml:space="preserve">CFF - Conselho Federal de Farmácia. </w:t>
      </w:r>
      <w:r>
        <w:rPr>
          <w:i/>
          <w:sz w:val="24"/>
          <w:szCs w:val="24"/>
        </w:rPr>
        <w:t xml:space="preserve">Datafolha, Instituto de Pesquisas. </w:t>
      </w:r>
      <w:r>
        <w:rPr>
          <w:sz w:val="24"/>
          <w:szCs w:val="24"/>
        </w:rPr>
        <w:t>Folha de São Paulo, 2019. Disponível em: &lt;https://</w:t>
      </w:r>
      <w:hyperlink r:id="rId32">
        <w:r>
          <w:rPr>
            <w:sz w:val="24"/>
            <w:szCs w:val="24"/>
          </w:rPr>
          <w:t>www.cff.org.br/</w:t>
        </w:r>
      </w:hyperlink>
      <w:r>
        <w:rPr>
          <w:sz w:val="24"/>
          <w:szCs w:val="24"/>
        </w:rPr>
        <w:t>&gt;. Acesso em: 02/11/2020.</w:t>
      </w:r>
    </w:p>
    <w:p w14:paraId="20B30694" w14:textId="77777777" w:rsidR="00580771" w:rsidRDefault="00580771" w:rsidP="009020F4">
      <w:pPr>
        <w:pBdr>
          <w:top w:val="nil"/>
          <w:left w:val="nil"/>
          <w:bottom w:val="nil"/>
          <w:right w:val="nil"/>
          <w:between w:val="nil"/>
        </w:pBdr>
        <w:spacing w:before="2"/>
        <w:ind w:right="33"/>
        <w:rPr>
          <w:color w:val="000000"/>
          <w:sz w:val="24"/>
          <w:szCs w:val="24"/>
        </w:rPr>
      </w:pPr>
    </w:p>
    <w:p w14:paraId="0F1013F7" w14:textId="77777777" w:rsidR="00580771" w:rsidRDefault="00000000" w:rsidP="009020F4">
      <w:pPr>
        <w:pBdr>
          <w:top w:val="nil"/>
          <w:left w:val="nil"/>
          <w:bottom w:val="nil"/>
          <w:right w:val="nil"/>
          <w:between w:val="nil"/>
        </w:pBdr>
        <w:ind w:right="33"/>
        <w:rPr>
          <w:color w:val="000000"/>
          <w:sz w:val="24"/>
          <w:szCs w:val="24"/>
        </w:rPr>
      </w:pPr>
      <w:r>
        <w:rPr>
          <w:color w:val="000000"/>
          <w:sz w:val="24"/>
          <w:szCs w:val="24"/>
        </w:rPr>
        <w:t>CHAMBERS, HF</w:t>
      </w:r>
      <w:r>
        <w:rPr>
          <w:i/>
          <w:color w:val="000000"/>
          <w:sz w:val="24"/>
          <w:szCs w:val="24"/>
        </w:rPr>
        <w:t xml:space="preserve">. A história dos antibióticos. </w:t>
      </w:r>
      <w:r>
        <w:rPr>
          <w:color w:val="000000"/>
          <w:sz w:val="24"/>
          <w:szCs w:val="24"/>
        </w:rPr>
        <w:t>Disponível em: https://monografias.brasilescola.uol.com.br/biologia/a-historia-dos-antibioticos.htm Acessoem 18 de abr. de 2022.</w:t>
      </w:r>
    </w:p>
    <w:p w14:paraId="76DAA70B" w14:textId="77777777" w:rsidR="00580771" w:rsidRDefault="00580771" w:rsidP="009020F4">
      <w:pPr>
        <w:pBdr>
          <w:top w:val="nil"/>
          <w:left w:val="nil"/>
          <w:bottom w:val="nil"/>
          <w:right w:val="nil"/>
          <w:between w:val="nil"/>
        </w:pBdr>
        <w:spacing w:before="3"/>
        <w:ind w:right="33"/>
        <w:rPr>
          <w:color w:val="000000"/>
          <w:sz w:val="24"/>
          <w:szCs w:val="24"/>
        </w:rPr>
      </w:pPr>
    </w:p>
    <w:p w14:paraId="3D4759AA" w14:textId="77777777" w:rsidR="00580771" w:rsidRDefault="00000000" w:rsidP="009020F4">
      <w:pPr>
        <w:spacing w:line="242" w:lineRule="auto"/>
        <w:ind w:right="33"/>
        <w:rPr>
          <w:sz w:val="24"/>
          <w:szCs w:val="24"/>
        </w:rPr>
      </w:pPr>
      <w:r>
        <w:rPr>
          <w:sz w:val="24"/>
          <w:szCs w:val="24"/>
        </w:rPr>
        <w:t xml:space="preserve">COMFAR. </w:t>
      </w:r>
      <w:r>
        <w:rPr>
          <w:i/>
          <w:sz w:val="24"/>
          <w:szCs w:val="24"/>
        </w:rPr>
        <w:t xml:space="preserve">SNGPC (Sistema Nacional de Gerenciamento de Produtos Controlados). </w:t>
      </w:r>
      <w:r>
        <w:rPr>
          <w:sz w:val="24"/>
          <w:szCs w:val="24"/>
        </w:rPr>
        <w:t>Disponível em: https://</w:t>
      </w:r>
      <w:hyperlink r:id="rId33">
        <w:r>
          <w:rPr>
            <w:sz w:val="24"/>
            <w:szCs w:val="24"/>
          </w:rPr>
          <w:t xml:space="preserve">www.cff.org.br/sistemas/geral/revista/pdf/5/encarte.pdf </w:t>
        </w:r>
      </w:hyperlink>
      <w:r>
        <w:rPr>
          <w:sz w:val="24"/>
          <w:szCs w:val="24"/>
        </w:rPr>
        <w:t>Acesso em 20 de abr.de 2022.</w:t>
      </w:r>
    </w:p>
    <w:p w14:paraId="7547B495" w14:textId="77777777" w:rsidR="00580771" w:rsidRDefault="00580771" w:rsidP="009020F4">
      <w:pPr>
        <w:pBdr>
          <w:top w:val="nil"/>
          <w:left w:val="nil"/>
          <w:bottom w:val="nil"/>
          <w:right w:val="nil"/>
          <w:between w:val="nil"/>
        </w:pBdr>
        <w:spacing w:before="9"/>
        <w:ind w:right="33"/>
        <w:rPr>
          <w:color w:val="000000"/>
          <w:sz w:val="23"/>
          <w:szCs w:val="23"/>
        </w:rPr>
      </w:pPr>
    </w:p>
    <w:p w14:paraId="5AE7B28F" w14:textId="77777777" w:rsidR="00580771" w:rsidRDefault="00000000" w:rsidP="009020F4">
      <w:pPr>
        <w:ind w:right="33"/>
        <w:rPr>
          <w:sz w:val="24"/>
          <w:szCs w:val="24"/>
        </w:rPr>
      </w:pPr>
      <w:r>
        <w:rPr>
          <w:sz w:val="24"/>
          <w:szCs w:val="24"/>
        </w:rPr>
        <w:t xml:space="preserve">CORRÊA, L.T.; FUKUSHIMA, A.R. </w:t>
      </w:r>
      <w:r>
        <w:rPr>
          <w:i/>
          <w:sz w:val="24"/>
          <w:szCs w:val="24"/>
        </w:rPr>
        <w:t>Potencial atividade antiviral da azitromicina: revisão sistemática</w:t>
      </w:r>
      <w:r>
        <w:rPr>
          <w:sz w:val="24"/>
          <w:szCs w:val="24"/>
        </w:rPr>
        <w:t>. Revista SanarMed., v.1, nº3, p.97-99., 2020.</w:t>
      </w:r>
    </w:p>
    <w:p w14:paraId="05BA10AA" w14:textId="77777777" w:rsidR="00580771" w:rsidRDefault="00580771" w:rsidP="009020F4">
      <w:pPr>
        <w:pBdr>
          <w:top w:val="nil"/>
          <w:left w:val="nil"/>
          <w:bottom w:val="nil"/>
          <w:right w:val="nil"/>
          <w:between w:val="nil"/>
        </w:pBdr>
        <w:ind w:right="33"/>
        <w:rPr>
          <w:color w:val="000000"/>
          <w:sz w:val="24"/>
          <w:szCs w:val="24"/>
        </w:rPr>
      </w:pPr>
    </w:p>
    <w:p w14:paraId="4E1DEEC6" w14:textId="77777777" w:rsidR="00580771" w:rsidRDefault="00000000" w:rsidP="009020F4">
      <w:pPr>
        <w:spacing w:line="242" w:lineRule="auto"/>
        <w:ind w:right="33"/>
        <w:rPr>
          <w:sz w:val="24"/>
          <w:szCs w:val="24"/>
        </w:rPr>
      </w:pPr>
      <w:r>
        <w:rPr>
          <w:sz w:val="24"/>
          <w:szCs w:val="24"/>
        </w:rPr>
        <w:t xml:space="preserve">COSTA, Maria Fernanda Lima. </w:t>
      </w:r>
      <w:r>
        <w:rPr>
          <w:i/>
          <w:sz w:val="24"/>
          <w:szCs w:val="24"/>
        </w:rPr>
        <w:t xml:space="preserve">Tipos de estudos epidemiológicos: conceitos básicos e aplicações na área do envelhecimento. </w:t>
      </w:r>
      <w:r>
        <w:rPr>
          <w:sz w:val="24"/>
          <w:szCs w:val="24"/>
        </w:rPr>
        <w:t xml:space="preserve">Disponivel em: </w:t>
      </w:r>
      <w:hyperlink r:id="rId34">
        <w:r>
          <w:rPr>
            <w:sz w:val="24"/>
            <w:szCs w:val="24"/>
          </w:rPr>
          <w:t>http://scielo.iec.gov.br/pdf/ess/v12n4/v12n4a03.pdf</w:t>
        </w:r>
      </w:hyperlink>
      <w:r>
        <w:rPr>
          <w:sz w:val="24"/>
          <w:szCs w:val="24"/>
        </w:rPr>
        <w:t xml:space="preserve"> Acesso em 26 de maio de 2022.</w:t>
      </w:r>
    </w:p>
    <w:p w14:paraId="6D5DF16D" w14:textId="77777777" w:rsidR="00580771" w:rsidRDefault="00580771" w:rsidP="009020F4">
      <w:pPr>
        <w:pBdr>
          <w:top w:val="nil"/>
          <w:left w:val="nil"/>
          <w:bottom w:val="nil"/>
          <w:right w:val="nil"/>
          <w:between w:val="nil"/>
        </w:pBdr>
        <w:spacing w:before="5"/>
        <w:ind w:right="33"/>
        <w:rPr>
          <w:color w:val="000000"/>
          <w:sz w:val="23"/>
          <w:szCs w:val="23"/>
        </w:rPr>
      </w:pPr>
    </w:p>
    <w:p w14:paraId="5DF0D277" w14:textId="4F1DB54C" w:rsidR="00580771" w:rsidRDefault="00000000" w:rsidP="00C004E9">
      <w:pPr>
        <w:ind w:right="33"/>
        <w:rPr>
          <w:color w:val="000000"/>
          <w:sz w:val="24"/>
          <w:szCs w:val="24"/>
        </w:rPr>
      </w:pPr>
      <w:r>
        <w:rPr>
          <w:sz w:val="24"/>
          <w:szCs w:val="24"/>
        </w:rPr>
        <w:lastRenderedPageBreak/>
        <w:t>CRF-MT, Conselho Regional de Farmácia do Mato Grosso</w:t>
      </w:r>
      <w:r>
        <w:rPr>
          <w:i/>
          <w:sz w:val="24"/>
          <w:szCs w:val="24"/>
        </w:rPr>
        <w:t>. Fiscalização. RDC 44/2010 – controle</w:t>
      </w:r>
      <w:r w:rsidR="009C4F58">
        <w:rPr>
          <w:i/>
          <w:sz w:val="24"/>
          <w:szCs w:val="24"/>
        </w:rPr>
        <w:t xml:space="preserve"> </w:t>
      </w:r>
      <w:r>
        <w:rPr>
          <w:i/>
          <w:sz w:val="24"/>
          <w:szCs w:val="24"/>
        </w:rPr>
        <w:t>especial de antimicrobianos</w:t>
      </w:r>
      <w:r>
        <w:rPr>
          <w:sz w:val="24"/>
          <w:szCs w:val="24"/>
        </w:rPr>
        <w:t>. Disponível em: . Acesso em 02 mar. 2017. Disponível em:</w:t>
      </w:r>
      <w:r w:rsidR="00C004E9">
        <w:rPr>
          <w:sz w:val="24"/>
          <w:szCs w:val="24"/>
        </w:rPr>
        <w:t xml:space="preserve"> </w:t>
      </w:r>
      <w:r>
        <w:rPr>
          <w:color w:val="000000"/>
          <w:sz w:val="24"/>
          <w:szCs w:val="24"/>
        </w:rPr>
        <w:t>&lt;</w:t>
      </w:r>
      <w:hyperlink r:id="rId35">
        <w:r>
          <w:rPr>
            <w:color w:val="000000"/>
            <w:sz w:val="24"/>
            <w:szCs w:val="24"/>
          </w:rPr>
          <w:t>http://bvsms.saude.gov.br/bvs/saudelegis/anvisa/2010/res0044_26_10_2010.html</w:t>
        </w:r>
      </w:hyperlink>
      <w:r>
        <w:rPr>
          <w:color w:val="000000"/>
          <w:sz w:val="24"/>
          <w:szCs w:val="24"/>
        </w:rPr>
        <w:t>&gt;. Acesso em: 30 mar. 20122.</w:t>
      </w:r>
    </w:p>
    <w:p w14:paraId="7AC7049B" w14:textId="77777777" w:rsidR="00580771" w:rsidRDefault="00580771" w:rsidP="009020F4">
      <w:pPr>
        <w:pBdr>
          <w:top w:val="nil"/>
          <w:left w:val="nil"/>
          <w:bottom w:val="nil"/>
          <w:right w:val="nil"/>
          <w:between w:val="nil"/>
        </w:pBdr>
        <w:spacing w:before="2"/>
        <w:ind w:right="33"/>
        <w:rPr>
          <w:color w:val="000000"/>
          <w:sz w:val="24"/>
          <w:szCs w:val="24"/>
        </w:rPr>
      </w:pPr>
    </w:p>
    <w:p w14:paraId="4008A54C" w14:textId="77777777" w:rsidR="00580771" w:rsidRDefault="00000000" w:rsidP="009020F4">
      <w:pPr>
        <w:spacing w:line="242" w:lineRule="auto"/>
        <w:ind w:right="33"/>
        <w:rPr>
          <w:sz w:val="24"/>
          <w:szCs w:val="24"/>
        </w:rPr>
      </w:pPr>
      <w:r>
        <w:rPr>
          <w:sz w:val="24"/>
          <w:szCs w:val="24"/>
        </w:rPr>
        <w:t xml:space="preserve">IRIARTE, Daniel Foreste. </w:t>
      </w:r>
      <w:r>
        <w:rPr>
          <w:i/>
          <w:sz w:val="24"/>
          <w:szCs w:val="24"/>
        </w:rPr>
        <w:t xml:space="preserve">Resistência Bacteriana aos Macrolíde. </w:t>
      </w:r>
      <w:r>
        <w:rPr>
          <w:sz w:val="24"/>
          <w:szCs w:val="24"/>
        </w:rPr>
        <w:t xml:space="preserve">Disponivel em: </w:t>
      </w:r>
      <w:hyperlink r:id="rId36">
        <w:r>
          <w:t>https://repositorio.ufscar.br/bitstream/handle/ufscar/13515/TCC.%20Daniel%20Iriarte.pdf?sequence=1</w:t>
        </w:r>
      </w:hyperlink>
      <w:r>
        <w:t xml:space="preserve"> </w:t>
      </w:r>
      <w:r>
        <w:rPr>
          <w:sz w:val="24"/>
          <w:szCs w:val="24"/>
        </w:rPr>
        <w:t>Acesso em 16 de out. de 2022.</w:t>
      </w:r>
    </w:p>
    <w:p w14:paraId="26BA192C" w14:textId="77777777" w:rsidR="00580771" w:rsidRDefault="00580771" w:rsidP="009020F4">
      <w:pPr>
        <w:pBdr>
          <w:top w:val="nil"/>
          <w:left w:val="nil"/>
          <w:bottom w:val="nil"/>
          <w:right w:val="nil"/>
          <w:between w:val="nil"/>
        </w:pBdr>
        <w:ind w:right="33"/>
        <w:rPr>
          <w:color w:val="000000"/>
          <w:sz w:val="24"/>
          <w:szCs w:val="24"/>
        </w:rPr>
      </w:pPr>
    </w:p>
    <w:p w14:paraId="4C64682D" w14:textId="77777777" w:rsidR="00580771" w:rsidRDefault="00000000" w:rsidP="009020F4">
      <w:pPr>
        <w:spacing w:before="1"/>
        <w:ind w:right="33"/>
        <w:rPr>
          <w:sz w:val="24"/>
          <w:szCs w:val="24"/>
        </w:rPr>
      </w:pPr>
      <w:r>
        <w:rPr>
          <w:sz w:val="24"/>
          <w:szCs w:val="24"/>
        </w:rPr>
        <w:t xml:space="preserve">FONSECA, Almir L. </w:t>
      </w:r>
      <w:r>
        <w:rPr>
          <w:i/>
          <w:sz w:val="24"/>
          <w:szCs w:val="24"/>
        </w:rPr>
        <w:t>Antibióticos na clínica diária</w:t>
      </w:r>
      <w:r>
        <w:rPr>
          <w:sz w:val="24"/>
          <w:szCs w:val="24"/>
        </w:rPr>
        <w:t>. 6. ed. Rio de Janeiro: EPUB, 1999.</w:t>
      </w:r>
    </w:p>
    <w:p w14:paraId="42FD7338" w14:textId="77777777" w:rsidR="00580771" w:rsidRDefault="00580771" w:rsidP="009020F4">
      <w:pPr>
        <w:pBdr>
          <w:top w:val="nil"/>
          <w:left w:val="nil"/>
          <w:bottom w:val="nil"/>
          <w:right w:val="nil"/>
          <w:between w:val="nil"/>
        </w:pBdr>
        <w:spacing w:before="2"/>
        <w:ind w:right="33"/>
        <w:rPr>
          <w:color w:val="000000"/>
          <w:sz w:val="24"/>
          <w:szCs w:val="24"/>
        </w:rPr>
      </w:pPr>
    </w:p>
    <w:p w14:paraId="103A0244" w14:textId="77777777" w:rsidR="00580771" w:rsidRDefault="00000000" w:rsidP="009020F4">
      <w:pPr>
        <w:ind w:right="33"/>
      </w:pPr>
      <w:r>
        <w:rPr>
          <w:sz w:val="24"/>
          <w:szCs w:val="24"/>
        </w:rPr>
        <w:t xml:space="preserve">FURTADO, D. M. F.; SILVEIRA, Vinicius Sousa da; CARNEIRO, Irna Carla do Rosário Souza, FURTADO, Danielle Moreno Fernandes; KILISHEK, Monica Pereira. </w:t>
      </w:r>
      <w:r>
        <w:rPr>
          <w:i/>
          <w:sz w:val="24"/>
          <w:szCs w:val="24"/>
        </w:rPr>
        <w:t xml:space="preserve">Consumo de antimicrobianos e o impacto na resistência bacteriana em um hospital público do estado do Pará, Brasil, de 2012 a 2016 . </w:t>
      </w:r>
      <w:r>
        <w:rPr>
          <w:sz w:val="24"/>
          <w:szCs w:val="24"/>
        </w:rPr>
        <w:t xml:space="preserve">Disponível em: </w:t>
      </w:r>
      <w:hyperlink r:id="rId37">
        <w:r>
          <w:rPr>
            <w:sz w:val="24"/>
            <w:szCs w:val="24"/>
          </w:rPr>
          <w:t>http://scielo.iec.gov.br/pdf/rpas/v10/2176-</w:t>
        </w:r>
      </w:hyperlink>
      <w:r>
        <w:t>6223-rpas-10- e201900041.pdf Acesso em 26 de maio de 2022.</w:t>
      </w:r>
    </w:p>
    <w:p w14:paraId="1C7592CB" w14:textId="77777777" w:rsidR="00580771" w:rsidRDefault="00580771" w:rsidP="009020F4">
      <w:pPr>
        <w:pBdr>
          <w:top w:val="nil"/>
          <w:left w:val="nil"/>
          <w:bottom w:val="nil"/>
          <w:right w:val="nil"/>
          <w:between w:val="nil"/>
        </w:pBdr>
        <w:spacing w:before="2"/>
        <w:ind w:right="33"/>
        <w:rPr>
          <w:color w:val="000000"/>
          <w:sz w:val="24"/>
          <w:szCs w:val="24"/>
        </w:rPr>
      </w:pPr>
    </w:p>
    <w:p w14:paraId="658D300A" w14:textId="5028A692" w:rsidR="00580771" w:rsidRDefault="00000000" w:rsidP="009020F4">
      <w:pPr>
        <w:tabs>
          <w:tab w:val="left" w:pos="2879"/>
          <w:tab w:val="left" w:pos="4187"/>
          <w:tab w:val="left" w:pos="5850"/>
          <w:tab w:val="left" w:pos="7286"/>
          <w:tab w:val="left" w:pos="9237"/>
        </w:tabs>
        <w:ind w:right="33"/>
        <w:rPr>
          <w:sz w:val="24"/>
          <w:szCs w:val="24"/>
        </w:rPr>
      </w:pPr>
      <w:r>
        <w:rPr>
          <w:sz w:val="24"/>
          <w:szCs w:val="24"/>
        </w:rPr>
        <w:t xml:space="preserve">JUNIOR, José Guedes da Silva. </w:t>
      </w:r>
      <w:r>
        <w:rPr>
          <w:i/>
          <w:sz w:val="24"/>
          <w:szCs w:val="24"/>
        </w:rPr>
        <w:t>Automedicação com antibióticos e suas consequências fisiopatológicas:</w:t>
      </w:r>
      <w:r>
        <w:rPr>
          <w:i/>
          <w:sz w:val="24"/>
          <w:szCs w:val="24"/>
        </w:rPr>
        <w:tab/>
        <w:t>uma</w:t>
      </w:r>
      <w:r>
        <w:rPr>
          <w:i/>
          <w:sz w:val="24"/>
          <w:szCs w:val="24"/>
        </w:rPr>
        <w:tab/>
        <w:t>revisão</w:t>
      </w:r>
      <w:r>
        <w:rPr>
          <w:sz w:val="24"/>
          <w:szCs w:val="24"/>
        </w:rPr>
        <w:t>.</w:t>
      </w:r>
      <w:r>
        <w:rPr>
          <w:sz w:val="24"/>
          <w:szCs w:val="24"/>
        </w:rPr>
        <w:tab/>
        <w:t>2018.</w:t>
      </w:r>
      <w:r>
        <w:rPr>
          <w:sz w:val="24"/>
          <w:szCs w:val="24"/>
        </w:rPr>
        <w:tab/>
        <w:t>Disponível</w:t>
      </w:r>
      <w:r w:rsidR="006A7D98">
        <w:rPr>
          <w:sz w:val="24"/>
          <w:szCs w:val="24"/>
        </w:rPr>
        <w:t xml:space="preserve"> </w:t>
      </w:r>
      <w:r>
        <w:rPr>
          <w:sz w:val="24"/>
          <w:szCs w:val="24"/>
        </w:rPr>
        <w:t>em: https://</w:t>
      </w:r>
      <w:hyperlink r:id="rId38">
        <w:r>
          <w:rPr>
            <w:sz w:val="24"/>
            <w:szCs w:val="24"/>
          </w:rPr>
          <w:t>www.unirios.edu.br/revistariossaude/media/revistas/2018/auto_medicacao_com_antibi</w:t>
        </w:r>
      </w:hyperlink>
      <w:r>
        <w:rPr>
          <w:sz w:val="24"/>
          <w:szCs w:val="24"/>
        </w:rPr>
        <w:t xml:space="preserve"> oticos_e_suas_consequencias_fisiopatologicas.pdf Acesso em 20 de abr. de 2022.</w:t>
      </w:r>
    </w:p>
    <w:p w14:paraId="7478D59B" w14:textId="77777777" w:rsidR="00580771" w:rsidRDefault="00580771" w:rsidP="009020F4">
      <w:pPr>
        <w:pBdr>
          <w:top w:val="nil"/>
          <w:left w:val="nil"/>
          <w:bottom w:val="nil"/>
          <w:right w:val="nil"/>
          <w:between w:val="nil"/>
        </w:pBdr>
        <w:spacing w:before="2"/>
        <w:ind w:right="33"/>
        <w:rPr>
          <w:color w:val="000000"/>
          <w:sz w:val="24"/>
          <w:szCs w:val="24"/>
        </w:rPr>
      </w:pPr>
    </w:p>
    <w:p w14:paraId="6C3F142A" w14:textId="6CCBFB4B" w:rsidR="00580771" w:rsidRDefault="00000000" w:rsidP="006A7D98">
      <w:pPr>
        <w:spacing w:line="264" w:lineRule="auto"/>
        <w:ind w:right="33"/>
        <w:rPr>
          <w:sz w:val="23"/>
          <w:szCs w:val="23"/>
        </w:rPr>
      </w:pPr>
      <w:r>
        <w:rPr>
          <w:sz w:val="23"/>
          <w:szCs w:val="23"/>
        </w:rPr>
        <w:t>LEAL, W.S.; MELO, D.N.A.; SILVA, F.C.S.; NAZARÉ, K.A.; RODRIGUES, B.T.F.; FERNANDES,</w:t>
      </w:r>
      <w:r w:rsidR="006A7D98">
        <w:rPr>
          <w:sz w:val="23"/>
          <w:szCs w:val="23"/>
        </w:rPr>
        <w:t xml:space="preserve"> </w:t>
      </w:r>
      <w:r>
        <w:rPr>
          <w:sz w:val="23"/>
          <w:szCs w:val="23"/>
        </w:rPr>
        <w:t xml:space="preserve">E.L.; ARAUJO, M.E.S.; MARTINS,J.L.; FREITAS, L.M.A. </w:t>
      </w:r>
      <w:r>
        <w:rPr>
          <w:i/>
          <w:sz w:val="23"/>
          <w:szCs w:val="23"/>
        </w:rPr>
        <w:t xml:space="preserve">Análise da Automedicação durante a pandemia do novo coronavírus: um olhar sobre a azitromicina. </w:t>
      </w:r>
      <w:r>
        <w:rPr>
          <w:sz w:val="23"/>
          <w:szCs w:val="23"/>
        </w:rPr>
        <w:t>Revista Íbero – Americanas de Humanidades, Ciências e Educação: São Paulo, 2021.</w:t>
      </w:r>
    </w:p>
    <w:p w14:paraId="4AF573D0" w14:textId="77777777" w:rsidR="00580771" w:rsidRDefault="00580771" w:rsidP="009020F4">
      <w:pPr>
        <w:pBdr>
          <w:top w:val="nil"/>
          <w:left w:val="nil"/>
          <w:bottom w:val="nil"/>
          <w:right w:val="nil"/>
          <w:between w:val="nil"/>
        </w:pBdr>
        <w:spacing w:before="10"/>
        <w:ind w:right="33"/>
        <w:rPr>
          <w:color w:val="000000"/>
          <w:sz w:val="23"/>
          <w:szCs w:val="23"/>
        </w:rPr>
      </w:pPr>
    </w:p>
    <w:p w14:paraId="4568C369" w14:textId="77777777" w:rsidR="00580771" w:rsidRDefault="00000000" w:rsidP="009020F4">
      <w:pPr>
        <w:spacing w:before="1"/>
        <w:ind w:right="33"/>
        <w:rPr>
          <w:sz w:val="24"/>
          <w:szCs w:val="24"/>
        </w:rPr>
      </w:pPr>
      <w:r>
        <w:rPr>
          <w:sz w:val="24"/>
          <w:szCs w:val="24"/>
        </w:rPr>
        <w:t xml:space="preserve">KARIMY, Mahmood et al. </w:t>
      </w:r>
      <w:r>
        <w:rPr>
          <w:i/>
          <w:sz w:val="24"/>
          <w:szCs w:val="24"/>
        </w:rPr>
        <w:t xml:space="preserve">Risk factors associated with self-medication among women inIran. BMC public health, </w:t>
      </w:r>
      <w:r>
        <w:rPr>
          <w:sz w:val="24"/>
          <w:szCs w:val="24"/>
        </w:rPr>
        <w:t>v. 19, n. 1, p. 1033, 2019. (B1)</w:t>
      </w:r>
    </w:p>
    <w:p w14:paraId="5F1D6C9B" w14:textId="77777777" w:rsidR="00580771" w:rsidRDefault="00580771" w:rsidP="009020F4">
      <w:pPr>
        <w:pBdr>
          <w:top w:val="nil"/>
          <w:left w:val="nil"/>
          <w:bottom w:val="nil"/>
          <w:right w:val="nil"/>
          <w:between w:val="nil"/>
        </w:pBdr>
        <w:ind w:right="33"/>
        <w:rPr>
          <w:color w:val="000000"/>
          <w:sz w:val="24"/>
          <w:szCs w:val="24"/>
        </w:rPr>
      </w:pPr>
    </w:p>
    <w:p w14:paraId="06DC71DF" w14:textId="77777777" w:rsidR="00580771" w:rsidRDefault="00000000" w:rsidP="009020F4">
      <w:pPr>
        <w:pBdr>
          <w:top w:val="nil"/>
          <w:left w:val="nil"/>
          <w:bottom w:val="nil"/>
          <w:right w:val="nil"/>
          <w:between w:val="nil"/>
        </w:pBdr>
        <w:ind w:right="33"/>
        <w:rPr>
          <w:color w:val="000000"/>
          <w:sz w:val="24"/>
          <w:szCs w:val="24"/>
        </w:rPr>
      </w:pPr>
      <w:r>
        <w:rPr>
          <w:color w:val="000000"/>
          <w:sz w:val="24"/>
          <w:szCs w:val="24"/>
        </w:rPr>
        <w:t>MACHADO, O. V. O.; AZEVEDO, M. C.. MEDEIROS, P. M. S.; BANDEIRA, T. de J. P.</w:t>
      </w:r>
    </w:p>
    <w:p w14:paraId="52091947" w14:textId="77777777" w:rsidR="00580771" w:rsidRDefault="00000000" w:rsidP="009020F4">
      <w:pPr>
        <w:spacing w:line="242" w:lineRule="auto"/>
        <w:ind w:right="33"/>
        <w:rPr>
          <w:sz w:val="24"/>
          <w:szCs w:val="24"/>
        </w:rPr>
      </w:pPr>
      <w:r>
        <w:rPr>
          <w:sz w:val="24"/>
          <w:szCs w:val="24"/>
        </w:rPr>
        <w:t xml:space="preserve">G.. </w:t>
      </w:r>
      <w:r>
        <w:rPr>
          <w:i/>
          <w:sz w:val="24"/>
          <w:szCs w:val="24"/>
        </w:rPr>
        <w:t xml:space="preserve">Antimicrobianos: revisão geral para graduandos e generalistas. </w:t>
      </w:r>
      <w:r>
        <w:rPr>
          <w:sz w:val="24"/>
          <w:szCs w:val="24"/>
        </w:rPr>
        <w:t>Fortaleza: EdUnichristus, 2019.</w:t>
      </w:r>
    </w:p>
    <w:p w14:paraId="421BAB82" w14:textId="77777777" w:rsidR="00580771" w:rsidRDefault="00580771" w:rsidP="009020F4">
      <w:pPr>
        <w:pBdr>
          <w:top w:val="nil"/>
          <w:left w:val="nil"/>
          <w:bottom w:val="nil"/>
          <w:right w:val="nil"/>
          <w:between w:val="nil"/>
        </w:pBdr>
        <w:spacing w:before="6"/>
        <w:ind w:right="33"/>
        <w:rPr>
          <w:color w:val="000000"/>
          <w:sz w:val="23"/>
          <w:szCs w:val="23"/>
        </w:rPr>
      </w:pPr>
    </w:p>
    <w:p w14:paraId="3A8F7796" w14:textId="77777777" w:rsidR="00580771" w:rsidRDefault="00000000" w:rsidP="009020F4">
      <w:pPr>
        <w:ind w:right="33"/>
        <w:rPr>
          <w:sz w:val="24"/>
          <w:szCs w:val="24"/>
        </w:rPr>
      </w:pPr>
      <w:r>
        <w:rPr>
          <w:sz w:val="24"/>
          <w:szCs w:val="24"/>
        </w:rPr>
        <w:t xml:space="preserve">MINISTÉRIO DA SAÚDE. </w:t>
      </w:r>
      <w:r>
        <w:rPr>
          <w:i/>
          <w:sz w:val="24"/>
          <w:szCs w:val="24"/>
        </w:rPr>
        <w:t>PORTARIA Nº 2616, DE 12 DE MAIO DE 1998</w:t>
      </w:r>
      <w:r>
        <w:rPr>
          <w:sz w:val="24"/>
          <w:szCs w:val="24"/>
        </w:rPr>
        <w:t>. Disponivel</w:t>
      </w:r>
    </w:p>
    <w:p w14:paraId="2CEB9BC5" w14:textId="77777777" w:rsidR="00580771" w:rsidRDefault="00000000" w:rsidP="009020F4">
      <w:pPr>
        <w:pBdr>
          <w:top w:val="nil"/>
          <w:left w:val="nil"/>
          <w:bottom w:val="nil"/>
          <w:right w:val="nil"/>
          <w:between w:val="nil"/>
        </w:pBdr>
        <w:ind w:right="33"/>
        <w:rPr>
          <w:color w:val="000000"/>
          <w:sz w:val="24"/>
          <w:szCs w:val="24"/>
        </w:rPr>
      </w:pPr>
      <w:r>
        <w:rPr>
          <w:color w:val="000000"/>
          <w:sz w:val="24"/>
          <w:szCs w:val="24"/>
        </w:rPr>
        <w:t>em: https://bvsms.saude.gov.br/bvs/saudelegis/gm/1998/prt2616_12_05_1998.html Acessoem 20 de maio de 2022.</w:t>
      </w:r>
    </w:p>
    <w:p w14:paraId="65C3AC15" w14:textId="77777777" w:rsidR="00580771" w:rsidRDefault="00580771" w:rsidP="009020F4">
      <w:pPr>
        <w:pBdr>
          <w:top w:val="nil"/>
          <w:left w:val="nil"/>
          <w:bottom w:val="nil"/>
          <w:right w:val="nil"/>
          <w:between w:val="nil"/>
        </w:pBdr>
        <w:ind w:right="33"/>
        <w:rPr>
          <w:color w:val="000000"/>
          <w:sz w:val="24"/>
          <w:szCs w:val="24"/>
        </w:rPr>
      </w:pPr>
    </w:p>
    <w:p w14:paraId="1EAD8177" w14:textId="5340C2AB" w:rsidR="00580771" w:rsidRDefault="00000000" w:rsidP="009020F4">
      <w:pPr>
        <w:tabs>
          <w:tab w:val="left" w:pos="3128"/>
          <w:tab w:val="left" w:pos="3781"/>
          <w:tab w:val="left" w:pos="4888"/>
          <w:tab w:val="left" w:pos="5538"/>
          <w:tab w:val="left" w:pos="6537"/>
          <w:tab w:val="left" w:pos="7598"/>
          <w:tab w:val="left" w:pos="9065"/>
        </w:tabs>
        <w:ind w:right="33"/>
        <w:rPr>
          <w:sz w:val="24"/>
          <w:szCs w:val="24"/>
        </w:rPr>
      </w:pPr>
      <w:r>
        <w:rPr>
          <w:sz w:val="24"/>
          <w:szCs w:val="24"/>
        </w:rPr>
        <w:t xml:space="preserve">MINISTÉRIO DA SAÚDE. </w:t>
      </w:r>
      <w:r>
        <w:rPr>
          <w:i/>
          <w:sz w:val="24"/>
          <w:szCs w:val="24"/>
        </w:rPr>
        <w:t>Plano de Ação Nacional de Prevenção e Controle da Resistência aos Antimicrobianos</w:t>
      </w:r>
      <w:r>
        <w:rPr>
          <w:i/>
          <w:sz w:val="24"/>
          <w:szCs w:val="24"/>
        </w:rPr>
        <w:tab/>
        <w:t>no</w:t>
      </w:r>
      <w:r>
        <w:rPr>
          <w:i/>
          <w:sz w:val="24"/>
          <w:szCs w:val="24"/>
        </w:rPr>
        <w:tab/>
        <w:t>Âmbito</w:t>
      </w:r>
      <w:r>
        <w:rPr>
          <w:i/>
          <w:sz w:val="24"/>
          <w:szCs w:val="24"/>
        </w:rPr>
        <w:tab/>
        <w:t>da</w:t>
      </w:r>
      <w:r>
        <w:rPr>
          <w:i/>
          <w:sz w:val="24"/>
          <w:szCs w:val="24"/>
        </w:rPr>
        <w:tab/>
        <w:t>Saúde</w:t>
      </w:r>
      <w:r>
        <w:rPr>
          <w:i/>
          <w:sz w:val="24"/>
          <w:szCs w:val="24"/>
        </w:rPr>
        <w:tab/>
        <w:t>Única.</w:t>
      </w:r>
      <w:r>
        <w:rPr>
          <w:i/>
          <w:sz w:val="24"/>
          <w:szCs w:val="24"/>
        </w:rPr>
        <w:tab/>
      </w:r>
      <w:r>
        <w:rPr>
          <w:sz w:val="24"/>
          <w:szCs w:val="24"/>
        </w:rPr>
        <w:t>Disponivel</w:t>
      </w:r>
      <w:r w:rsidR="006A7D98">
        <w:rPr>
          <w:sz w:val="24"/>
          <w:szCs w:val="24"/>
        </w:rPr>
        <w:t xml:space="preserve"> </w:t>
      </w:r>
      <w:r>
        <w:rPr>
          <w:sz w:val="24"/>
          <w:szCs w:val="24"/>
        </w:rPr>
        <w:t>em:</w:t>
      </w:r>
    </w:p>
    <w:p w14:paraId="014C71EC" w14:textId="77777777" w:rsidR="00580771" w:rsidRDefault="00000000" w:rsidP="009020F4">
      <w:pPr>
        <w:pBdr>
          <w:top w:val="nil"/>
          <w:left w:val="nil"/>
          <w:bottom w:val="nil"/>
          <w:right w:val="nil"/>
          <w:between w:val="nil"/>
        </w:pBdr>
        <w:ind w:right="33"/>
        <w:rPr>
          <w:color w:val="000000"/>
          <w:sz w:val="24"/>
          <w:szCs w:val="24"/>
        </w:rPr>
      </w:pPr>
      <w:r>
        <w:rPr>
          <w:color w:val="000000"/>
          <w:sz w:val="24"/>
          <w:szCs w:val="24"/>
        </w:rPr>
        <w:t>https://bvsms.saude.gov.br/bvs/publicacoes/plano_prevencao_resistencia_antimicrobianos.pdf Acesso em 20 de maio de 2022.</w:t>
      </w:r>
    </w:p>
    <w:p w14:paraId="6CBB2D58" w14:textId="77777777" w:rsidR="00580771" w:rsidRDefault="00580771" w:rsidP="009020F4">
      <w:pPr>
        <w:pBdr>
          <w:top w:val="nil"/>
          <w:left w:val="nil"/>
          <w:bottom w:val="nil"/>
          <w:right w:val="nil"/>
          <w:between w:val="nil"/>
        </w:pBdr>
        <w:spacing w:before="6"/>
        <w:ind w:right="33"/>
        <w:rPr>
          <w:color w:val="000000"/>
          <w:sz w:val="24"/>
          <w:szCs w:val="24"/>
        </w:rPr>
      </w:pPr>
    </w:p>
    <w:p w14:paraId="63C7752A" w14:textId="77777777" w:rsidR="00580771" w:rsidRDefault="00000000" w:rsidP="009020F4">
      <w:pPr>
        <w:spacing w:line="242" w:lineRule="auto"/>
        <w:ind w:right="33"/>
        <w:rPr>
          <w:sz w:val="24"/>
          <w:szCs w:val="24"/>
        </w:rPr>
      </w:pPr>
      <w:r>
        <w:rPr>
          <w:sz w:val="24"/>
          <w:szCs w:val="24"/>
        </w:rPr>
        <w:t xml:space="preserve">MOREIRA, V. </w:t>
      </w:r>
      <w:r>
        <w:rPr>
          <w:i/>
          <w:sz w:val="24"/>
          <w:szCs w:val="24"/>
        </w:rPr>
        <w:t xml:space="preserve">O método fenomenológicode MerleauPonty como ferramenta crítica na pesquisa em psicopatologia. </w:t>
      </w:r>
      <w:r>
        <w:rPr>
          <w:sz w:val="24"/>
          <w:szCs w:val="24"/>
        </w:rPr>
        <w:t>Psicologia: Reflexão e Crítica, 2004.</w:t>
      </w:r>
    </w:p>
    <w:p w14:paraId="75E6BCB9" w14:textId="77777777" w:rsidR="00580771" w:rsidRDefault="00580771" w:rsidP="009020F4">
      <w:pPr>
        <w:pBdr>
          <w:top w:val="nil"/>
          <w:left w:val="nil"/>
          <w:bottom w:val="nil"/>
          <w:right w:val="nil"/>
          <w:between w:val="nil"/>
        </w:pBdr>
        <w:spacing w:before="3"/>
        <w:ind w:right="33"/>
        <w:rPr>
          <w:color w:val="000000"/>
          <w:sz w:val="23"/>
          <w:szCs w:val="23"/>
        </w:rPr>
      </w:pPr>
    </w:p>
    <w:p w14:paraId="35EF219E" w14:textId="77777777" w:rsidR="009C4F58" w:rsidRDefault="00000000" w:rsidP="009020F4">
      <w:pPr>
        <w:tabs>
          <w:tab w:val="left" w:pos="2257"/>
          <w:tab w:val="left" w:pos="3119"/>
          <w:tab w:val="left" w:pos="3539"/>
          <w:tab w:val="left" w:pos="4225"/>
          <w:tab w:val="left" w:pos="4751"/>
          <w:tab w:val="left" w:pos="6717"/>
          <w:tab w:val="left" w:pos="7557"/>
          <w:tab w:val="left" w:pos="8911"/>
        </w:tabs>
        <w:ind w:right="33"/>
        <w:rPr>
          <w:sz w:val="24"/>
          <w:szCs w:val="24"/>
        </w:rPr>
      </w:pPr>
      <w:r>
        <w:rPr>
          <w:sz w:val="24"/>
          <w:szCs w:val="24"/>
        </w:rPr>
        <w:t xml:space="preserve">OMS. </w:t>
      </w:r>
      <w:r>
        <w:rPr>
          <w:i/>
          <w:sz w:val="24"/>
          <w:szCs w:val="24"/>
        </w:rPr>
        <w:t>Compartilhe a conscientização, detenha a resistência!”: Semana Mundial de Conscientização</w:t>
      </w:r>
      <w:r>
        <w:rPr>
          <w:i/>
          <w:sz w:val="24"/>
          <w:szCs w:val="24"/>
        </w:rPr>
        <w:tab/>
        <w:t>Sobre</w:t>
      </w:r>
      <w:r>
        <w:rPr>
          <w:i/>
          <w:sz w:val="24"/>
          <w:szCs w:val="24"/>
        </w:rPr>
        <w:tab/>
        <w:t>o</w:t>
      </w:r>
      <w:r>
        <w:rPr>
          <w:i/>
          <w:sz w:val="24"/>
          <w:szCs w:val="24"/>
        </w:rPr>
        <w:tab/>
        <w:t>Uso</w:t>
      </w:r>
      <w:r>
        <w:rPr>
          <w:i/>
          <w:sz w:val="24"/>
          <w:szCs w:val="24"/>
        </w:rPr>
        <w:tab/>
        <w:t>de</w:t>
      </w:r>
      <w:r>
        <w:rPr>
          <w:i/>
          <w:sz w:val="24"/>
          <w:szCs w:val="24"/>
        </w:rPr>
        <w:tab/>
        <w:t>Antimicrobianos</w:t>
      </w:r>
      <w:r>
        <w:rPr>
          <w:sz w:val="24"/>
          <w:szCs w:val="24"/>
        </w:rPr>
        <w:t>.</w:t>
      </w:r>
      <w:r>
        <w:rPr>
          <w:sz w:val="24"/>
          <w:szCs w:val="24"/>
        </w:rPr>
        <w:tab/>
        <w:t>2021.</w:t>
      </w:r>
      <w:r>
        <w:rPr>
          <w:sz w:val="24"/>
          <w:szCs w:val="24"/>
        </w:rPr>
        <w:tab/>
        <w:t>Disponivel</w:t>
      </w:r>
      <w:r>
        <w:rPr>
          <w:sz w:val="24"/>
          <w:szCs w:val="24"/>
        </w:rPr>
        <w:tab/>
        <w:t xml:space="preserve">em: https://bvsms.saude.gov.br/compartilhe-a-conscientizacao-detenha-a-resistencia-semana- mundial- de-conscientizacao-sobre-o-uso-de-antimicrobianos/ </w:t>
      </w:r>
      <w:r>
        <w:rPr>
          <w:sz w:val="24"/>
          <w:szCs w:val="24"/>
        </w:rPr>
        <w:lastRenderedPageBreak/>
        <w:t>Acesso em 27 de maio de 2022.</w:t>
      </w:r>
    </w:p>
    <w:p w14:paraId="67A81CA3" w14:textId="77777777" w:rsidR="009C4F58" w:rsidRDefault="009C4F58" w:rsidP="009020F4">
      <w:pPr>
        <w:tabs>
          <w:tab w:val="left" w:pos="2257"/>
          <w:tab w:val="left" w:pos="3119"/>
          <w:tab w:val="left" w:pos="3539"/>
          <w:tab w:val="left" w:pos="4225"/>
          <w:tab w:val="left" w:pos="4751"/>
          <w:tab w:val="left" w:pos="6717"/>
          <w:tab w:val="left" w:pos="7557"/>
          <w:tab w:val="left" w:pos="8911"/>
        </w:tabs>
        <w:ind w:right="33"/>
        <w:rPr>
          <w:sz w:val="24"/>
          <w:szCs w:val="24"/>
        </w:rPr>
      </w:pPr>
    </w:p>
    <w:p w14:paraId="3145567C" w14:textId="31E98BE2" w:rsidR="00580771" w:rsidRDefault="00000000" w:rsidP="009020F4">
      <w:pPr>
        <w:tabs>
          <w:tab w:val="left" w:pos="2257"/>
          <w:tab w:val="left" w:pos="3119"/>
          <w:tab w:val="left" w:pos="3539"/>
          <w:tab w:val="left" w:pos="4225"/>
          <w:tab w:val="left" w:pos="4751"/>
          <w:tab w:val="left" w:pos="6717"/>
          <w:tab w:val="left" w:pos="7557"/>
          <w:tab w:val="left" w:pos="8911"/>
        </w:tabs>
        <w:ind w:right="33"/>
        <w:rPr>
          <w:sz w:val="24"/>
          <w:szCs w:val="24"/>
        </w:rPr>
      </w:pPr>
      <w:r>
        <w:rPr>
          <w:sz w:val="24"/>
          <w:szCs w:val="24"/>
        </w:rPr>
        <w:t xml:space="preserve">OMS. </w:t>
      </w:r>
      <w:r>
        <w:rPr>
          <w:i/>
          <w:sz w:val="24"/>
          <w:szCs w:val="24"/>
        </w:rPr>
        <w:t xml:space="preserve">Relatório da Organização Mundial de Saúde, sobre Uso de Antimicrobianos. 2021. </w:t>
      </w:r>
      <w:r>
        <w:rPr>
          <w:sz w:val="24"/>
          <w:szCs w:val="24"/>
        </w:rPr>
        <w:t>Disponivel em: https://agenciabrasil.ebc.com.br/saude/noticia/2019-11/uso-inadequado-de- antibioticos-aumenta-resistencia-de bacterias#:~:text=No%20Brasil%2C%20a%20taxa%20de,Peru%2C%20com%2010%2C26. Acesso em 08 de junho de 2022.</w:t>
      </w:r>
    </w:p>
    <w:p w14:paraId="4C139F53" w14:textId="77777777" w:rsidR="00580771" w:rsidRDefault="00580771" w:rsidP="009020F4">
      <w:pPr>
        <w:pBdr>
          <w:top w:val="nil"/>
          <w:left w:val="nil"/>
          <w:bottom w:val="nil"/>
          <w:right w:val="nil"/>
          <w:between w:val="nil"/>
        </w:pBdr>
        <w:spacing w:before="10"/>
        <w:ind w:right="33"/>
        <w:rPr>
          <w:color w:val="000000"/>
          <w:sz w:val="24"/>
          <w:szCs w:val="24"/>
        </w:rPr>
      </w:pPr>
    </w:p>
    <w:p w14:paraId="27D4098C" w14:textId="77777777" w:rsidR="00580771" w:rsidRDefault="00000000" w:rsidP="009020F4">
      <w:pPr>
        <w:pBdr>
          <w:top w:val="nil"/>
          <w:left w:val="nil"/>
          <w:bottom w:val="nil"/>
          <w:right w:val="nil"/>
          <w:between w:val="nil"/>
        </w:pBdr>
        <w:spacing w:line="242" w:lineRule="auto"/>
        <w:ind w:right="33"/>
        <w:rPr>
          <w:color w:val="000000"/>
          <w:sz w:val="24"/>
          <w:szCs w:val="24"/>
        </w:rPr>
      </w:pPr>
      <w:r>
        <w:rPr>
          <w:color w:val="000000"/>
          <w:sz w:val="24"/>
          <w:szCs w:val="24"/>
        </w:rPr>
        <w:t xml:space="preserve">PEREIRA, Isabel Brasil. </w:t>
      </w:r>
      <w:r>
        <w:rPr>
          <w:i/>
          <w:color w:val="000000"/>
          <w:sz w:val="24"/>
          <w:szCs w:val="24"/>
        </w:rPr>
        <w:t xml:space="preserve">Dicionário Profissional de Saúde. </w:t>
      </w:r>
      <w:r>
        <w:rPr>
          <w:color w:val="000000"/>
          <w:sz w:val="24"/>
          <w:szCs w:val="24"/>
        </w:rPr>
        <w:t>2008. Disponivel em: https://</w:t>
      </w:r>
      <w:hyperlink r:id="rId39">
        <w:r>
          <w:rPr>
            <w:color w:val="000000"/>
            <w:sz w:val="24"/>
            <w:szCs w:val="24"/>
          </w:rPr>
          <w:t xml:space="preserve">www.arca.fiocruz.br/bitstream/icict/25955/2/Livro%20EPSJV%20008871.pdf </w:t>
        </w:r>
      </w:hyperlink>
      <w:r>
        <w:rPr>
          <w:color w:val="000000"/>
          <w:sz w:val="24"/>
          <w:szCs w:val="24"/>
        </w:rPr>
        <w:t>Acesso em 27 de maio de 2022.</w:t>
      </w:r>
    </w:p>
    <w:p w14:paraId="0C7F03E6" w14:textId="77777777" w:rsidR="00580771" w:rsidRDefault="00580771" w:rsidP="009020F4">
      <w:pPr>
        <w:pBdr>
          <w:top w:val="nil"/>
          <w:left w:val="nil"/>
          <w:bottom w:val="nil"/>
          <w:right w:val="nil"/>
          <w:between w:val="nil"/>
        </w:pBdr>
        <w:spacing w:before="1"/>
        <w:ind w:right="33"/>
        <w:rPr>
          <w:color w:val="000000"/>
          <w:sz w:val="23"/>
          <w:szCs w:val="23"/>
        </w:rPr>
      </w:pPr>
    </w:p>
    <w:p w14:paraId="4D1B833C" w14:textId="61108E33" w:rsidR="00580771" w:rsidRDefault="00000000" w:rsidP="009020F4">
      <w:pPr>
        <w:tabs>
          <w:tab w:val="left" w:pos="4612"/>
          <w:tab w:val="left" w:pos="6654"/>
          <w:tab w:val="left" w:pos="9105"/>
        </w:tabs>
        <w:ind w:right="33"/>
        <w:rPr>
          <w:color w:val="000000"/>
          <w:sz w:val="24"/>
          <w:szCs w:val="24"/>
        </w:rPr>
      </w:pPr>
      <w:r>
        <w:rPr>
          <w:sz w:val="24"/>
          <w:szCs w:val="24"/>
        </w:rPr>
        <w:t>PEREIRA, Marina Rocha; MIRANDA, Débora Marroni de</w:t>
      </w:r>
      <w:r>
        <w:rPr>
          <w:i/>
          <w:sz w:val="24"/>
          <w:szCs w:val="24"/>
        </w:rPr>
        <w:t xml:space="preserve">. Dicionário da Educaçâo Profissional </w:t>
      </w:r>
      <w:r w:rsidR="009C4F58">
        <w:rPr>
          <w:i/>
          <w:sz w:val="24"/>
          <w:szCs w:val="24"/>
        </w:rPr>
        <w:t>e</w:t>
      </w:r>
      <w:r>
        <w:rPr>
          <w:i/>
          <w:sz w:val="24"/>
          <w:szCs w:val="24"/>
        </w:rPr>
        <w:t>m</w:t>
      </w:r>
      <w:r w:rsidR="009C4F58">
        <w:rPr>
          <w:i/>
          <w:sz w:val="24"/>
          <w:szCs w:val="24"/>
        </w:rPr>
        <w:t xml:space="preserve"> </w:t>
      </w:r>
      <w:r>
        <w:rPr>
          <w:i/>
          <w:sz w:val="24"/>
          <w:szCs w:val="24"/>
        </w:rPr>
        <w:t>Saúde.</w:t>
      </w:r>
      <w:r w:rsidR="009C4F58">
        <w:rPr>
          <w:i/>
          <w:sz w:val="24"/>
          <w:szCs w:val="24"/>
        </w:rPr>
        <w:t xml:space="preserve"> </w:t>
      </w:r>
      <w:r w:rsidR="009C4F58">
        <w:rPr>
          <w:sz w:val="24"/>
          <w:szCs w:val="24"/>
        </w:rPr>
        <w:t xml:space="preserve"> </w:t>
      </w:r>
      <w:r>
        <w:rPr>
          <w:sz w:val="24"/>
          <w:szCs w:val="24"/>
        </w:rPr>
        <w:t>Disponivel</w:t>
      </w:r>
      <w:r w:rsidR="009C4F58">
        <w:rPr>
          <w:sz w:val="24"/>
          <w:szCs w:val="24"/>
        </w:rPr>
        <w:t xml:space="preserve"> </w:t>
      </w:r>
      <w:r>
        <w:rPr>
          <w:sz w:val="24"/>
          <w:szCs w:val="24"/>
        </w:rPr>
        <w:t>em:</w:t>
      </w:r>
      <w:r w:rsidR="009C4F58">
        <w:rPr>
          <w:sz w:val="24"/>
          <w:szCs w:val="24"/>
        </w:rPr>
        <w:t xml:space="preserve"> </w:t>
      </w:r>
      <w:r>
        <w:rPr>
          <w:color w:val="000000"/>
          <w:sz w:val="24"/>
          <w:szCs w:val="24"/>
        </w:rPr>
        <w:t>https://</w:t>
      </w:r>
      <w:hyperlink r:id="rId40">
        <w:r>
          <w:rPr>
            <w:color w:val="000000"/>
            <w:sz w:val="24"/>
            <w:szCs w:val="24"/>
          </w:rPr>
          <w:t>www.arca.fiocruz.br/bitstream/icict/25955/2/Livro%20EPSJV%20008871.pdf</w:t>
        </w:r>
      </w:hyperlink>
      <w:r>
        <w:rPr>
          <w:color w:val="000000"/>
          <w:sz w:val="24"/>
          <w:szCs w:val="24"/>
        </w:rPr>
        <w:t xml:space="preserve"> Acessoem 20 de maio de 2022.</w:t>
      </w:r>
    </w:p>
    <w:p w14:paraId="3386693E" w14:textId="532C229A" w:rsidR="00580771" w:rsidRDefault="00580771" w:rsidP="009020F4">
      <w:pPr>
        <w:pBdr>
          <w:top w:val="nil"/>
          <w:left w:val="nil"/>
          <w:bottom w:val="nil"/>
          <w:right w:val="nil"/>
          <w:between w:val="nil"/>
        </w:pBdr>
        <w:spacing w:before="1"/>
        <w:ind w:right="33"/>
        <w:rPr>
          <w:color w:val="000000"/>
          <w:sz w:val="24"/>
          <w:szCs w:val="24"/>
        </w:rPr>
      </w:pPr>
    </w:p>
    <w:p w14:paraId="682C14FE" w14:textId="627BA5D3" w:rsidR="009C4F58" w:rsidRPr="009C4F58" w:rsidRDefault="009C4F58" w:rsidP="009020F4">
      <w:pPr>
        <w:pBdr>
          <w:top w:val="nil"/>
          <w:left w:val="nil"/>
          <w:bottom w:val="nil"/>
          <w:right w:val="nil"/>
          <w:between w:val="nil"/>
        </w:pBdr>
        <w:spacing w:before="1"/>
        <w:ind w:right="33"/>
        <w:rPr>
          <w:color w:val="000000"/>
          <w:sz w:val="24"/>
          <w:szCs w:val="24"/>
        </w:rPr>
      </w:pPr>
      <w:r w:rsidRPr="009C4F58">
        <w:rPr>
          <w:color w:val="000000"/>
          <w:sz w:val="24"/>
          <w:szCs w:val="24"/>
        </w:rPr>
        <w:t>PINHEIRO</w:t>
      </w:r>
      <w:r>
        <w:rPr>
          <w:color w:val="000000"/>
          <w:sz w:val="24"/>
          <w:szCs w:val="24"/>
        </w:rPr>
        <w:t>,</w:t>
      </w:r>
      <w:r w:rsidRPr="009C4F58">
        <w:rPr>
          <w:color w:val="000000"/>
          <w:sz w:val="24"/>
          <w:szCs w:val="24"/>
        </w:rPr>
        <w:t xml:space="preserve"> Chloé</w:t>
      </w:r>
      <w:r>
        <w:rPr>
          <w:color w:val="000000"/>
          <w:sz w:val="24"/>
          <w:szCs w:val="24"/>
        </w:rPr>
        <w:t xml:space="preserve">. </w:t>
      </w:r>
      <w:r w:rsidRPr="009C4F58">
        <w:rPr>
          <w:i/>
          <w:iCs/>
          <w:color w:val="000000"/>
          <w:sz w:val="24"/>
          <w:szCs w:val="24"/>
        </w:rPr>
        <w:t xml:space="preserve">Mais um estudo aponta ineficácia da azitromicina no tratamento da Covid-19. </w:t>
      </w:r>
      <w:r>
        <w:rPr>
          <w:color w:val="000000"/>
          <w:sz w:val="24"/>
          <w:szCs w:val="24"/>
        </w:rPr>
        <w:t xml:space="preserve">Disponível em: </w:t>
      </w:r>
      <w:r w:rsidRPr="009C4F58">
        <w:rPr>
          <w:color w:val="000000"/>
          <w:sz w:val="24"/>
          <w:szCs w:val="24"/>
        </w:rPr>
        <w:t>https://saude.abril.com.br/medicina/mais-um-estudo-aponta-ineficacia-da-azitromicina-no-tratamento-da-covid-19/</w:t>
      </w:r>
      <w:r>
        <w:rPr>
          <w:color w:val="000000"/>
          <w:sz w:val="24"/>
          <w:szCs w:val="24"/>
        </w:rPr>
        <w:t xml:space="preserve"> Acesso em 04 de nov. De 2022.</w:t>
      </w:r>
    </w:p>
    <w:p w14:paraId="7E2E3B5F" w14:textId="77777777" w:rsidR="009C4F58" w:rsidRPr="009C4F58" w:rsidRDefault="009C4F58" w:rsidP="009020F4">
      <w:pPr>
        <w:pBdr>
          <w:top w:val="nil"/>
          <w:left w:val="nil"/>
          <w:bottom w:val="nil"/>
          <w:right w:val="nil"/>
          <w:between w:val="nil"/>
        </w:pBdr>
        <w:spacing w:before="1"/>
        <w:ind w:right="33"/>
        <w:rPr>
          <w:color w:val="000000"/>
          <w:sz w:val="24"/>
          <w:szCs w:val="24"/>
        </w:rPr>
      </w:pPr>
    </w:p>
    <w:p w14:paraId="0A1097F7" w14:textId="77777777" w:rsidR="009C4F58" w:rsidRDefault="009C4F58" w:rsidP="009020F4">
      <w:pPr>
        <w:pBdr>
          <w:top w:val="nil"/>
          <w:left w:val="nil"/>
          <w:bottom w:val="nil"/>
          <w:right w:val="nil"/>
          <w:between w:val="nil"/>
        </w:pBdr>
        <w:spacing w:before="1"/>
        <w:ind w:right="33"/>
        <w:rPr>
          <w:color w:val="000000"/>
          <w:sz w:val="24"/>
          <w:szCs w:val="24"/>
        </w:rPr>
      </w:pPr>
    </w:p>
    <w:p w14:paraId="46803E33" w14:textId="77777777" w:rsidR="00580771" w:rsidRDefault="00000000" w:rsidP="009020F4">
      <w:pPr>
        <w:ind w:right="33"/>
        <w:rPr>
          <w:sz w:val="24"/>
          <w:szCs w:val="24"/>
        </w:rPr>
      </w:pPr>
      <w:r>
        <w:rPr>
          <w:sz w:val="24"/>
          <w:szCs w:val="24"/>
        </w:rPr>
        <w:t xml:space="preserve">SALDANHA, D.M.S.; SOUZA, M.B.M.; RIBEIRO, J.F. </w:t>
      </w:r>
      <w:r>
        <w:rPr>
          <w:i/>
          <w:sz w:val="24"/>
          <w:szCs w:val="24"/>
        </w:rPr>
        <w:t>O uso indiscriminado dos antibióticos: uma abordagem narrativa da literatura</w:t>
      </w:r>
      <w:r>
        <w:rPr>
          <w:sz w:val="24"/>
          <w:szCs w:val="24"/>
        </w:rPr>
        <w:t>. Fortaleza: CUDCB, 2018.</w:t>
      </w:r>
    </w:p>
    <w:p w14:paraId="40DEF9BA" w14:textId="77777777" w:rsidR="00580771" w:rsidRDefault="00580771" w:rsidP="009020F4">
      <w:pPr>
        <w:pBdr>
          <w:top w:val="nil"/>
          <w:left w:val="nil"/>
          <w:bottom w:val="nil"/>
          <w:right w:val="nil"/>
          <w:between w:val="nil"/>
        </w:pBdr>
        <w:spacing w:before="9"/>
        <w:ind w:right="33"/>
        <w:rPr>
          <w:color w:val="000000"/>
          <w:sz w:val="24"/>
          <w:szCs w:val="24"/>
        </w:rPr>
      </w:pPr>
    </w:p>
    <w:p w14:paraId="451F2E2F" w14:textId="77777777" w:rsidR="00580771" w:rsidRDefault="00000000" w:rsidP="009020F4">
      <w:pPr>
        <w:pBdr>
          <w:top w:val="nil"/>
          <w:left w:val="nil"/>
          <w:bottom w:val="nil"/>
          <w:right w:val="nil"/>
          <w:between w:val="nil"/>
        </w:pBdr>
        <w:ind w:right="33"/>
        <w:rPr>
          <w:i/>
          <w:color w:val="000000"/>
          <w:sz w:val="24"/>
          <w:szCs w:val="24"/>
        </w:rPr>
      </w:pPr>
      <w:r>
        <w:rPr>
          <w:color w:val="000000"/>
          <w:sz w:val="24"/>
          <w:szCs w:val="24"/>
        </w:rPr>
        <w:t xml:space="preserve">SOUZA, L. M. de, SOUZA, M. da S., ALMEIDA, S. M. A., PEREIRA, A. P. </w:t>
      </w:r>
      <w:r>
        <w:rPr>
          <w:i/>
          <w:color w:val="000000"/>
          <w:sz w:val="24"/>
          <w:szCs w:val="24"/>
        </w:rPr>
        <w:t>Utilização de</w:t>
      </w:r>
    </w:p>
    <w:p w14:paraId="583BA434" w14:textId="77777777" w:rsidR="00580771" w:rsidRDefault="00000000" w:rsidP="009020F4">
      <w:pPr>
        <w:spacing w:before="1"/>
        <w:ind w:right="33"/>
        <w:rPr>
          <w:sz w:val="24"/>
          <w:szCs w:val="24"/>
        </w:rPr>
      </w:pPr>
      <w:r>
        <w:rPr>
          <w:i/>
          <w:sz w:val="24"/>
          <w:szCs w:val="24"/>
        </w:rPr>
        <w:t>antimicrobianos em uma unidade básica de saúde no município de leópolis – PR</w:t>
      </w:r>
      <w:r>
        <w:rPr>
          <w:sz w:val="24"/>
          <w:szCs w:val="24"/>
        </w:rPr>
        <w:t>. Disponivel em: https:/</w:t>
      </w:r>
      <w:hyperlink r:id="rId41">
        <w:r>
          <w:rPr>
            <w:sz w:val="24"/>
            <w:szCs w:val="24"/>
          </w:rPr>
          <w:t>/www.inesul.edu.br/revist</w:t>
        </w:r>
      </w:hyperlink>
      <w:r>
        <w:rPr>
          <w:sz w:val="24"/>
          <w:szCs w:val="24"/>
        </w:rPr>
        <w:t>a</w:t>
      </w:r>
      <w:hyperlink r:id="rId42">
        <w:r>
          <w:rPr>
            <w:sz w:val="24"/>
            <w:szCs w:val="24"/>
          </w:rPr>
          <w:t xml:space="preserve">_saude/arquivos/arq-idvol_14_1344433309.pdf </w:t>
        </w:r>
      </w:hyperlink>
      <w:r>
        <w:rPr>
          <w:sz w:val="24"/>
          <w:szCs w:val="24"/>
        </w:rPr>
        <w:t>Acesso em 15 de out. De 2022.</w:t>
      </w:r>
    </w:p>
    <w:p w14:paraId="031744A6" w14:textId="77777777" w:rsidR="00580771" w:rsidRDefault="00580771" w:rsidP="009020F4">
      <w:pPr>
        <w:pBdr>
          <w:top w:val="nil"/>
          <w:left w:val="nil"/>
          <w:bottom w:val="nil"/>
          <w:right w:val="nil"/>
          <w:between w:val="nil"/>
        </w:pBdr>
        <w:spacing w:before="4"/>
        <w:ind w:right="33"/>
        <w:rPr>
          <w:color w:val="000000"/>
          <w:sz w:val="24"/>
          <w:szCs w:val="24"/>
        </w:rPr>
      </w:pPr>
    </w:p>
    <w:p w14:paraId="2EB13B0B" w14:textId="77777777" w:rsidR="00580771" w:rsidRDefault="00000000" w:rsidP="009020F4">
      <w:pPr>
        <w:tabs>
          <w:tab w:val="left" w:pos="2293"/>
          <w:tab w:val="left" w:pos="4453"/>
        </w:tabs>
        <w:ind w:right="33"/>
        <w:rPr>
          <w:sz w:val="24"/>
          <w:szCs w:val="24"/>
        </w:rPr>
      </w:pPr>
      <w:r>
        <w:rPr>
          <w:sz w:val="24"/>
          <w:szCs w:val="24"/>
        </w:rPr>
        <w:t xml:space="preserve">SOUZA, Francisco Fábio Oliveira de. </w:t>
      </w:r>
      <w:r>
        <w:rPr>
          <w:i/>
          <w:sz w:val="24"/>
          <w:szCs w:val="24"/>
        </w:rPr>
        <w:t>Perfil automedicação com antimicrobianos em Farmácias de Fortaleza.</w:t>
      </w:r>
      <w:r>
        <w:rPr>
          <w:i/>
          <w:sz w:val="24"/>
          <w:szCs w:val="24"/>
        </w:rPr>
        <w:tab/>
      </w:r>
      <w:r>
        <w:rPr>
          <w:sz w:val="24"/>
          <w:szCs w:val="24"/>
        </w:rPr>
        <w:t>2006. Disponivel</w:t>
      </w:r>
      <w:r>
        <w:rPr>
          <w:sz w:val="24"/>
          <w:szCs w:val="24"/>
        </w:rPr>
        <w:tab/>
        <w:t>em:</w:t>
      </w:r>
    </w:p>
    <w:p w14:paraId="6032EB50" w14:textId="77777777" w:rsidR="00580771" w:rsidRDefault="00000000" w:rsidP="009020F4">
      <w:pPr>
        <w:ind w:right="33"/>
        <w:rPr>
          <w:sz w:val="24"/>
          <w:szCs w:val="24"/>
        </w:rPr>
      </w:pPr>
      <w:r>
        <w:t xml:space="preserve">https://repositorio.ufc.br/bitstream/riufc/4220/1/2006_dis_ffosousa.pdf </w:t>
      </w:r>
      <w:r>
        <w:rPr>
          <w:sz w:val="24"/>
          <w:szCs w:val="24"/>
        </w:rPr>
        <w:t>Acesso em 26 de mai. De 2022.</w:t>
      </w:r>
    </w:p>
    <w:p w14:paraId="1C7A567F" w14:textId="77777777" w:rsidR="00580771" w:rsidRDefault="00580771" w:rsidP="009020F4">
      <w:pPr>
        <w:pBdr>
          <w:top w:val="nil"/>
          <w:left w:val="nil"/>
          <w:bottom w:val="nil"/>
          <w:right w:val="nil"/>
          <w:between w:val="nil"/>
        </w:pBdr>
        <w:spacing w:before="9"/>
        <w:ind w:right="33"/>
        <w:rPr>
          <w:color w:val="000000"/>
          <w:sz w:val="21"/>
          <w:szCs w:val="21"/>
        </w:rPr>
      </w:pPr>
    </w:p>
    <w:p w14:paraId="1C551856" w14:textId="77777777" w:rsidR="00580771" w:rsidRDefault="00000000" w:rsidP="009020F4">
      <w:pPr>
        <w:ind w:right="33"/>
        <w:rPr>
          <w:sz w:val="24"/>
          <w:szCs w:val="24"/>
        </w:rPr>
      </w:pPr>
      <w:r>
        <w:rPr>
          <w:sz w:val="24"/>
          <w:szCs w:val="24"/>
        </w:rPr>
        <w:t xml:space="preserve">TAVARES, Walter. </w:t>
      </w:r>
      <w:r>
        <w:rPr>
          <w:i/>
          <w:sz w:val="24"/>
          <w:szCs w:val="24"/>
        </w:rPr>
        <w:t xml:space="preserve">Manual de antibióticos e quimioterápicos antiinfecciosos. </w:t>
      </w:r>
      <w:r>
        <w:rPr>
          <w:sz w:val="24"/>
          <w:szCs w:val="24"/>
        </w:rPr>
        <w:t>3.ed. São Paulo: Editora Atheneu, 2001.</w:t>
      </w:r>
    </w:p>
    <w:p w14:paraId="079358B0" w14:textId="5766EDCE" w:rsidR="00580771" w:rsidRDefault="00580771" w:rsidP="009020F4">
      <w:pPr>
        <w:pBdr>
          <w:top w:val="nil"/>
          <w:left w:val="nil"/>
          <w:bottom w:val="nil"/>
          <w:right w:val="nil"/>
          <w:between w:val="nil"/>
        </w:pBdr>
        <w:ind w:right="33"/>
        <w:rPr>
          <w:color w:val="000000"/>
          <w:sz w:val="24"/>
          <w:szCs w:val="24"/>
        </w:rPr>
      </w:pPr>
    </w:p>
    <w:p w14:paraId="22BDD8CC" w14:textId="49B69B89" w:rsidR="00EE2BF3" w:rsidRDefault="00EE2BF3" w:rsidP="009020F4">
      <w:pPr>
        <w:pBdr>
          <w:top w:val="nil"/>
          <w:left w:val="nil"/>
          <w:bottom w:val="nil"/>
          <w:right w:val="nil"/>
          <w:between w:val="nil"/>
        </w:pBdr>
        <w:ind w:right="33"/>
      </w:pPr>
      <w:r>
        <w:t xml:space="preserve">TRINDADE, Anelise Gomes. </w:t>
      </w:r>
      <w:r w:rsidRPr="00EE2BF3">
        <w:rPr>
          <w:i/>
          <w:iCs/>
        </w:rPr>
        <w:t xml:space="preserve">Avaliação do consumo de antimicrobianos em drogarias no município de cachoeira do sul. </w:t>
      </w:r>
      <w:r>
        <w:t xml:space="preserve">Disponível em: </w:t>
      </w:r>
      <w:r w:rsidRPr="00EE2BF3">
        <w:t>https://repositorio.unisc.br/jspui/bitstream/11624/2850/1/Anelise%20Gomes%20Trindade.pdf</w:t>
      </w:r>
      <w:r>
        <w:t xml:space="preserve"> Acesso em 04 de nov. De 2022.</w:t>
      </w:r>
    </w:p>
    <w:p w14:paraId="7D79BB3F" w14:textId="42114FFB" w:rsidR="00EE2BF3" w:rsidRDefault="00EE2BF3" w:rsidP="009020F4">
      <w:pPr>
        <w:pBdr>
          <w:top w:val="nil"/>
          <w:left w:val="nil"/>
          <w:bottom w:val="nil"/>
          <w:right w:val="nil"/>
          <w:between w:val="nil"/>
        </w:pBdr>
        <w:ind w:right="33"/>
      </w:pPr>
    </w:p>
    <w:p w14:paraId="2D361FD5" w14:textId="77777777" w:rsidR="00EE2BF3" w:rsidRPr="00EE2BF3" w:rsidRDefault="00EE2BF3" w:rsidP="009020F4">
      <w:pPr>
        <w:pBdr>
          <w:top w:val="nil"/>
          <w:left w:val="nil"/>
          <w:bottom w:val="nil"/>
          <w:right w:val="nil"/>
          <w:between w:val="nil"/>
        </w:pBdr>
        <w:ind w:right="33"/>
        <w:rPr>
          <w:color w:val="000000"/>
          <w:sz w:val="24"/>
          <w:szCs w:val="24"/>
        </w:rPr>
      </w:pPr>
    </w:p>
    <w:p w14:paraId="3ABE0951" w14:textId="77777777" w:rsidR="00580771" w:rsidRDefault="00000000" w:rsidP="009020F4">
      <w:pPr>
        <w:ind w:right="33"/>
        <w:rPr>
          <w:sz w:val="24"/>
          <w:szCs w:val="24"/>
        </w:rPr>
      </w:pPr>
      <w:r>
        <w:rPr>
          <w:sz w:val="24"/>
          <w:szCs w:val="24"/>
        </w:rPr>
        <w:t xml:space="preserve">WALTER, Tavares. </w:t>
      </w:r>
      <w:r>
        <w:rPr>
          <w:i/>
          <w:sz w:val="24"/>
          <w:szCs w:val="24"/>
        </w:rPr>
        <w:t xml:space="preserve">Pequena história sobre os antimicrobianos. </w:t>
      </w:r>
      <w:r>
        <w:rPr>
          <w:sz w:val="24"/>
          <w:szCs w:val="24"/>
        </w:rPr>
        <w:t>1985. Disponível em: https://pesquisa.bvsalud.org/portal/resource/pt/lil-29956 Acesso em 21 de abr. de 2022.</w:t>
      </w:r>
    </w:p>
    <w:p w14:paraId="277836CD" w14:textId="77777777" w:rsidR="00580771" w:rsidRDefault="00580771" w:rsidP="009020F4">
      <w:pPr>
        <w:pBdr>
          <w:top w:val="nil"/>
          <w:left w:val="nil"/>
          <w:bottom w:val="nil"/>
          <w:right w:val="nil"/>
          <w:between w:val="nil"/>
        </w:pBdr>
        <w:spacing w:before="5"/>
        <w:ind w:right="33"/>
        <w:rPr>
          <w:color w:val="000000"/>
          <w:sz w:val="24"/>
          <w:szCs w:val="24"/>
        </w:rPr>
      </w:pPr>
    </w:p>
    <w:p w14:paraId="49DB3029" w14:textId="77777777" w:rsidR="00580771" w:rsidRDefault="00000000" w:rsidP="009020F4">
      <w:pPr>
        <w:ind w:right="33"/>
        <w:rPr>
          <w:sz w:val="24"/>
          <w:szCs w:val="24"/>
        </w:rPr>
      </w:pPr>
      <w:r>
        <w:rPr>
          <w:sz w:val="24"/>
          <w:szCs w:val="24"/>
        </w:rPr>
        <w:t xml:space="preserve">WORLD HEALTH ORGANIZATION (WHO). </w:t>
      </w:r>
      <w:r>
        <w:rPr>
          <w:i/>
          <w:sz w:val="24"/>
          <w:szCs w:val="24"/>
        </w:rPr>
        <w:t xml:space="preserve">Medicines: rational use of medicines Fact sheet N°338, </w:t>
      </w:r>
      <w:r>
        <w:rPr>
          <w:sz w:val="24"/>
          <w:szCs w:val="24"/>
        </w:rPr>
        <w:t>may 2010. Disponível em:</w:t>
      </w:r>
    </w:p>
    <w:p w14:paraId="78D37EFD" w14:textId="77777777" w:rsidR="00580771" w:rsidRDefault="00000000" w:rsidP="009020F4">
      <w:pPr>
        <w:pBdr>
          <w:top w:val="nil"/>
          <w:left w:val="nil"/>
          <w:bottom w:val="nil"/>
          <w:right w:val="nil"/>
          <w:between w:val="nil"/>
        </w:pBdr>
        <w:ind w:right="33"/>
        <w:rPr>
          <w:color w:val="000000"/>
          <w:sz w:val="24"/>
          <w:szCs w:val="24"/>
        </w:rPr>
      </w:pPr>
      <w:r>
        <w:rPr>
          <w:color w:val="000000"/>
          <w:sz w:val="24"/>
          <w:szCs w:val="24"/>
        </w:rPr>
        <w:t>&lt;</w:t>
      </w:r>
      <w:hyperlink r:id="rId43">
        <w:r>
          <w:rPr>
            <w:color w:val="000000"/>
            <w:sz w:val="24"/>
            <w:szCs w:val="24"/>
          </w:rPr>
          <w:t>http://www.who.int/mediacentre/factsheets/fs338/en/</w:t>
        </w:r>
      </w:hyperlink>
      <w:r>
        <w:rPr>
          <w:color w:val="000000"/>
          <w:sz w:val="24"/>
          <w:szCs w:val="24"/>
        </w:rPr>
        <w:t>&gt;. Acesso em: 01 abr. 2017.</w:t>
      </w:r>
    </w:p>
    <w:p w14:paraId="64BBB7E7" w14:textId="77777777" w:rsidR="00580771" w:rsidRDefault="00000000" w:rsidP="009020F4">
      <w:pPr>
        <w:pBdr>
          <w:top w:val="nil"/>
          <w:left w:val="nil"/>
          <w:bottom w:val="nil"/>
          <w:right w:val="nil"/>
          <w:between w:val="nil"/>
        </w:pBdr>
        <w:spacing w:before="2"/>
        <w:ind w:right="33"/>
        <w:rPr>
          <w:color w:val="000000"/>
          <w:sz w:val="24"/>
          <w:szCs w:val="24"/>
        </w:rPr>
      </w:pPr>
      <w:r>
        <w:rPr>
          <w:color w:val="000000"/>
          <w:sz w:val="24"/>
          <w:szCs w:val="24"/>
        </w:rPr>
        <w:t>23 fev. 2017.</w:t>
      </w:r>
    </w:p>
    <w:sectPr w:rsidR="00580771" w:rsidSect="00862709">
      <w:pgSz w:w="11940" w:h="16860"/>
      <w:pgMar w:top="1701" w:right="1134" w:bottom="1134" w:left="1701" w:header="725"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Ana Paula Helfer Schneider" w:date="2022-11-03T14:36:00Z" w:initials="APHS">
    <w:p w14:paraId="41D20772" w14:textId="77777777" w:rsidR="009C7833" w:rsidRDefault="009C7833" w:rsidP="00930383">
      <w:pPr>
        <w:pStyle w:val="Textodecomentrio"/>
      </w:pPr>
      <w:r>
        <w:rPr>
          <w:rStyle w:val="Refdecomentrio"/>
        </w:rPr>
        <w:annotationRef/>
      </w:r>
      <w:r>
        <w:t>Tenta deixar essa quadro em uma folha so.</w:t>
      </w:r>
    </w:p>
  </w:comment>
  <w:comment w:id="54" w:author="Ana Paula Helfer Schneider" w:date="2022-11-03T16:06:00Z" w:initials="APHS">
    <w:p w14:paraId="53C42542" w14:textId="77777777" w:rsidR="002F4DD6" w:rsidRDefault="002F4DD6" w:rsidP="001132D1">
      <w:pPr>
        <w:pStyle w:val="Textodecomentrio"/>
      </w:pPr>
      <w:r>
        <w:rPr>
          <w:rStyle w:val="Refdecomentrio"/>
        </w:rPr>
        <w:annotationRef/>
      </w:r>
      <w:r>
        <w:t>Fazer um gráfico de pizza com essa informação</w:t>
      </w:r>
    </w:p>
  </w:comment>
  <w:comment w:id="73" w:author="Ana Paula Helfer Schneider" w:date="2022-11-03T16:11:00Z" w:initials="APHS">
    <w:p w14:paraId="2E3551AA" w14:textId="77777777" w:rsidR="002F4DD6" w:rsidRDefault="002F4DD6" w:rsidP="004E007D">
      <w:pPr>
        <w:pStyle w:val="Textodecomentrio"/>
      </w:pPr>
      <w:r>
        <w:rPr>
          <w:rStyle w:val="Refdecomentrio"/>
        </w:rPr>
        <w:annotationRef/>
      </w:r>
      <w:r>
        <w:t>Tb pode fazer um grafico sobre quem prescreve a azitromicina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D20772" w15:done="0"/>
  <w15:commentEx w15:paraId="53C42542" w15:done="0"/>
  <w15:commentEx w15:paraId="2E3551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5087" w16cex:dateUtc="2022-11-03T17:36:00Z"/>
  <w16cex:commentExtensible w16cex:durableId="270E659D" w16cex:dateUtc="2022-11-03T19:06:00Z"/>
  <w16cex:commentExtensible w16cex:durableId="270E66C3" w16cex:dateUtc="2022-11-03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D20772" w16cid:durableId="270E5087"/>
  <w16cid:commentId w16cid:paraId="53C42542" w16cid:durableId="270E659D"/>
  <w16cid:commentId w16cid:paraId="2E3551AA" w16cid:durableId="270E66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08F0C" w14:textId="77777777" w:rsidR="00306531" w:rsidRDefault="00306531">
      <w:r>
        <w:separator/>
      </w:r>
    </w:p>
  </w:endnote>
  <w:endnote w:type="continuationSeparator" w:id="0">
    <w:p w14:paraId="4CD173C0" w14:textId="77777777" w:rsidR="00306531" w:rsidRDefault="00306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0A69" w14:textId="77777777" w:rsidR="00306531" w:rsidRDefault="00306531">
      <w:r>
        <w:separator/>
      </w:r>
    </w:p>
  </w:footnote>
  <w:footnote w:type="continuationSeparator" w:id="0">
    <w:p w14:paraId="2E733D48" w14:textId="77777777" w:rsidR="00306531" w:rsidRDefault="00306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A3F9C" w14:textId="77777777" w:rsidR="00580771" w:rsidRDefault="00000000">
    <w:pPr>
      <w:pBdr>
        <w:top w:val="nil"/>
        <w:left w:val="nil"/>
        <w:bottom w:val="nil"/>
        <w:right w:val="nil"/>
        <w:between w:val="nil"/>
      </w:pBdr>
      <w:spacing w:line="14" w:lineRule="auto"/>
      <w:rPr>
        <w:color w:val="000000"/>
        <w:sz w:val="20"/>
        <w:szCs w:val="20"/>
      </w:rPr>
    </w:pPr>
    <w:r>
      <w:rPr>
        <w:color w:val="000000"/>
        <w:sz w:val="24"/>
        <w:szCs w:val="24"/>
      </w:rPr>
      <w:pict w14:anchorId="26F47203">
        <v:shapetype id="_x0000_t202" coordsize="21600,21600" o:spt="202" path="m,l,21600r21600,l21600,xe">
          <v:stroke joinstyle="miter"/>
          <v:path gradientshapeok="t" o:connecttype="rect"/>
        </v:shapetype>
        <v:shape id="_x0000_s1027" type="#_x0000_t202" style="position:absolute;margin-left:542.15pt;margin-top:38.15pt;width:4.7pt;height:11.05pt;z-index:-16375296;mso-position-horizontal:absolute;mso-position-horizontal-relative:page;mso-position-vertical:absolute;mso-position-vertical-relative:page" filled="f" stroked="f">
          <v:textbox inset="0,0,0,0">
            <w:txbxContent>
              <w:p w14:paraId="5D805B0E" w14:textId="77777777" w:rsidR="00580771" w:rsidRDefault="00000000">
                <w:pPr>
                  <w:spacing w:line="221" w:lineRule="exact"/>
                  <w:rPr>
                    <w:sz w:val="20"/>
                  </w:rPr>
                </w:pPr>
                <w:r>
                  <w:rPr>
                    <w:w w:val="93"/>
                    <w:sz w:val="20"/>
                  </w:rPr>
                  <w:t>1</w:t>
                </w:r>
              </w:p>
            </w:txbxContent>
          </v:textbox>
          <w10:wrap anchorx="page" anchory="page"/>
        </v:shape>
      </w:pict>
    </w:r>
    <w:r>
      <w:rPr>
        <w:color w:val="000000"/>
        <w:sz w:val="24"/>
        <w:szCs w:val="24"/>
      </w:rPr>
      <w:pict w14:anchorId="0AC6A1E1">
        <v:rect id="_x0000_s1026" style="position:absolute;margin-left:510.7pt;margin-top:21.75pt;width:51.25pt;height:44.15pt;z-index:-16374784;mso-position-horizontal:absolute;mso-position-horizontal-relative:page;mso-position-vertical:absolute;mso-position-vertical-relative:page"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592B" w14:textId="77777777" w:rsidR="00EE2BF3" w:rsidRDefault="00EE2BF3">
    <w:pPr>
      <w:pBdr>
        <w:top w:val="nil"/>
        <w:left w:val="nil"/>
        <w:bottom w:val="nil"/>
        <w:right w:val="nil"/>
        <w:between w:val="nil"/>
      </w:pBdr>
      <w:spacing w:line="14" w:lineRule="auto"/>
      <w:rPr>
        <w:color w:val="00000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8D51" w14:textId="77777777" w:rsidR="00580771" w:rsidRDefault="00580771">
    <w:pPr>
      <w:pBdr>
        <w:top w:val="nil"/>
        <w:left w:val="nil"/>
        <w:bottom w:val="nil"/>
        <w:right w:val="nil"/>
        <w:between w:val="nil"/>
      </w:pBdr>
      <w:spacing w:line="14" w:lineRule="auto"/>
      <w:rPr>
        <w:color w:val="000000"/>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E8E9" w14:textId="77777777" w:rsidR="00580771" w:rsidRDefault="00000000">
    <w:pPr>
      <w:pBdr>
        <w:top w:val="nil"/>
        <w:left w:val="nil"/>
        <w:bottom w:val="nil"/>
        <w:right w:val="nil"/>
        <w:between w:val="nil"/>
      </w:pBdr>
      <w:spacing w:line="14" w:lineRule="auto"/>
      <w:rPr>
        <w:color w:val="000000"/>
        <w:sz w:val="20"/>
        <w:szCs w:val="20"/>
      </w:rPr>
    </w:pPr>
    <w:r>
      <w:rPr>
        <w:color w:val="000000"/>
        <w:sz w:val="24"/>
        <w:szCs w:val="24"/>
      </w:rPr>
      <w:pict w14:anchorId="013CDE7A">
        <v:shapetype id="_x0000_t202" coordsize="21600,21600" o:spt="202" path="m,l,21600r21600,l21600,xe">
          <v:stroke joinstyle="miter"/>
          <v:path gradientshapeok="t" o:connecttype="rect"/>
        </v:shapetype>
        <v:shape id="_x0000_s1025" type="#_x0000_t202" style="position:absolute;margin-left:526.55pt;margin-top:35.25pt;width:17.05pt;height:14.25pt;z-index:-16374272;mso-position-horizontal:absolute;mso-position-horizontal-relative:page;mso-position-vertical:absolute;mso-position-vertical-relative:page" filled="f" stroked="f">
          <v:textbox inset="0,0,0,0">
            <w:txbxContent>
              <w:p w14:paraId="39F0CDBA" w14:textId="77777777" w:rsidR="00580771" w:rsidRDefault="00000000">
                <w:pPr>
                  <w:spacing w:before="11"/>
                  <w:ind w:left="60"/>
                </w:pPr>
                <w:r>
                  <w:fldChar w:fldCharType="begin"/>
                </w:r>
                <w:r>
                  <w:instrText>PAGE</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07C2"/>
    <w:multiLevelType w:val="multilevel"/>
    <w:tmpl w:val="85B03764"/>
    <w:lvl w:ilvl="0">
      <w:start w:val="1"/>
      <w:numFmt w:val="decimal"/>
      <w:lvlText w:val="%1"/>
      <w:lvlJc w:val="left"/>
      <w:pPr>
        <w:ind w:left="416" w:hanging="284"/>
      </w:pPr>
      <w:rPr>
        <w:rFonts w:ascii="Times New Roman" w:eastAsia="Times New Roman" w:hAnsi="Times New Roman" w:cs="Times New Roman"/>
        <w:b/>
        <w:sz w:val="24"/>
        <w:szCs w:val="24"/>
      </w:rPr>
    </w:lvl>
    <w:lvl w:ilvl="1">
      <w:start w:val="1"/>
      <w:numFmt w:val="decimal"/>
      <w:lvlText w:val="%1.%2"/>
      <w:lvlJc w:val="left"/>
      <w:pPr>
        <w:ind w:left="493" w:hanging="361"/>
      </w:pPr>
      <w:rPr>
        <w:rFonts w:ascii="Times New Roman" w:eastAsia="Times New Roman" w:hAnsi="Times New Roman" w:cs="Times New Roman"/>
        <w:b/>
        <w:sz w:val="24"/>
        <w:szCs w:val="24"/>
      </w:rPr>
    </w:lvl>
    <w:lvl w:ilvl="2">
      <w:numFmt w:val="bullet"/>
      <w:lvlText w:val="•"/>
      <w:lvlJc w:val="left"/>
      <w:pPr>
        <w:ind w:left="132" w:hanging="262"/>
      </w:pPr>
      <w:rPr>
        <w:rFonts w:ascii="Times New Roman" w:eastAsia="Times New Roman" w:hAnsi="Times New Roman" w:cs="Times New Roman"/>
        <w:sz w:val="24"/>
        <w:szCs w:val="24"/>
      </w:rPr>
    </w:lvl>
    <w:lvl w:ilvl="3">
      <w:numFmt w:val="bullet"/>
      <w:lvlText w:val="•"/>
      <w:lvlJc w:val="left"/>
      <w:pPr>
        <w:ind w:left="540" w:hanging="262"/>
      </w:pPr>
    </w:lvl>
    <w:lvl w:ilvl="4">
      <w:numFmt w:val="bullet"/>
      <w:lvlText w:val="•"/>
      <w:lvlJc w:val="left"/>
      <w:pPr>
        <w:ind w:left="1885" w:hanging="262"/>
      </w:pPr>
    </w:lvl>
    <w:lvl w:ilvl="5">
      <w:numFmt w:val="bullet"/>
      <w:lvlText w:val="•"/>
      <w:lvlJc w:val="left"/>
      <w:pPr>
        <w:ind w:left="3231" w:hanging="261"/>
      </w:pPr>
    </w:lvl>
    <w:lvl w:ilvl="6">
      <w:numFmt w:val="bullet"/>
      <w:lvlText w:val="•"/>
      <w:lvlJc w:val="left"/>
      <w:pPr>
        <w:ind w:left="4577" w:hanging="262"/>
      </w:pPr>
    </w:lvl>
    <w:lvl w:ilvl="7">
      <w:numFmt w:val="bullet"/>
      <w:lvlText w:val="•"/>
      <w:lvlJc w:val="left"/>
      <w:pPr>
        <w:ind w:left="5922" w:hanging="262"/>
      </w:pPr>
    </w:lvl>
    <w:lvl w:ilvl="8">
      <w:numFmt w:val="bullet"/>
      <w:lvlText w:val="•"/>
      <w:lvlJc w:val="left"/>
      <w:pPr>
        <w:ind w:left="7268" w:hanging="262"/>
      </w:pPr>
    </w:lvl>
  </w:abstractNum>
  <w:abstractNum w:abstractNumId="1" w15:restartNumberingAfterBreak="0">
    <w:nsid w:val="1F4F43CF"/>
    <w:multiLevelType w:val="multilevel"/>
    <w:tmpl w:val="1C96F886"/>
    <w:lvl w:ilvl="0">
      <w:start w:val="1"/>
      <w:numFmt w:val="decimal"/>
      <w:lvlText w:val="%1"/>
      <w:lvlJc w:val="left"/>
      <w:pPr>
        <w:ind w:left="985" w:hanging="629"/>
      </w:pPr>
      <w:rPr>
        <w:rFonts w:ascii="Times New Roman" w:eastAsia="Times New Roman" w:hAnsi="Times New Roman" w:cs="Times New Roman"/>
        <w:sz w:val="24"/>
        <w:szCs w:val="24"/>
      </w:rPr>
    </w:lvl>
    <w:lvl w:ilvl="1">
      <w:start w:val="1"/>
      <w:numFmt w:val="decimal"/>
      <w:lvlText w:val="%1.%2"/>
      <w:lvlJc w:val="left"/>
      <w:pPr>
        <w:ind w:left="990" w:hanging="634"/>
      </w:pPr>
      <w:rPr>
        <w:rFonts w:ascii="Times New Roman" w:eastAsia="Times New Roman" w:hAnsi="Times New Roman" w:cs="Times New Roman"/>
        <w:sz w:val="24"/>
        <w:szCs w:val="24"/>
      </w:rPr>
    </w:lvl>
    <w:lvl w:ilvl="2">
      <w:start w:val="1"/>
      <w:numFmt w:val="decimal"/>
      <w:lvlText w:val="%1.%2.%3"/>
      <w:lvlJc w:val="left"/>
      <w:pPr>
        <w:ind w:left="985" w:hanging="629"/>
      </w:pPr>
      <w:rPr>
        <w:rFonts w:ascii="Times New Roman" w:eastAsia="Times New Roman" w:hAnsi="Times New Roman" w:cs="Times New Roman"/>
        <w:sz w:val="24"/>
        <w:szCs w:val="24"/>
      </w:rPr>
    </w:lvl>
    <w:lvl w:ilvl="3">
      <w:start w:val="1"/>
      <w:numFmt w:val="decimal"/>
      <w:lvlText w:val="%1.%2.%3.%4"/>
      <w:lvlJc w:val="left"/>
      <w:pPr>
        <w:ind w:left="1126" w:hanging="771"/>
      </w:pPr>
      <w:rPr>
        <w:rFonts w:ascii="Times New Roman" w:eastAsia="Times New Roman" w:hAnsi="Times New Roman" w:cs="Times New Roman"/>
        <w:sz w:val="24"/>
        <w:szCs w:val="24"/>
      </w:rPr>
    </w:lvl>
    <w:lvl w:ilvl="4">
      <w:numFmt w:val="bullet"/>
      <w:lvlText w:val="•"/>
      <w:lvlJc w:val="left"/>
      <w:pPr>
        <w:ind w:left="3330" w:hanging="771"/>
      </w:pPr>
    </w:lvl>
    <w:lvl w:ilvl="5">
      <w:numFmt w:val="bullet"/>
      <w:lvlText w:val="•"/>
      <w:lvlJc w:val="left"/>
      <w:pPr>
        <w:ind w:left="4435" w:hanging="771"/>
      </w:pPr>
    </w:lvl>
    <w:lvl w:ilvl="6">
      <w:numFmt w:val="bullet"/>
      <w:lvlText w:val="•"/>
      <w:lvlJc w:val="left"/>
      <w:pPr>
        <w:ind w:left="5540" w:hanging="771"/>
      </w:pPr>
    </w:lvl>
    <w:lvl w:ilvl="7">
      <w:numFmt w:val="bullet"/>
      <w:lvlText w:val="•"/>
      <w:lvlJc w:val="left"/>
      <w:pPr>
        <w:ind w:left="6645" w:hanging="771"/>
      </w:pPr>
    </w:lvl>
    <w:lvl w:ilvl="8">
      <w:numFmt w:val="bullet"/>
      <w:lvlText w:val="•"/>
      <w:lvlJc w:val="left"/>
      <w:pPr>
        <w:ind w:left="7750" w:hanging="771"/>
      </w:pPr>
    </w:lvl>
  </w:abstractNum>
  <w:abstractNum w:abstractNumId="2" w15:restartNumberingAfterBreak="0">
    <w:nsid w:val="2DD451C3"/>
    <w:multiLevelType w:val="multilevel"/>
    <w:tmpl w:val="E04C6C56"/>
    <w:lvl w:ilvl="0">
      <w:start w:val="4"/>
      <w:numFmt w:val="decimal"/>
      <w:lvlText w:val="%1"/>
      <w:lvlJc w:val="left"/>
      <w:pPr>
        <w:ind w:left="913" w:hanging="781"/>
      </w:pPr>
    </w:lvl>
    <w:lvl w:ilvl="1">
      <w:start w:val="3"/>
      <w:numFmt w:val="decimal"/>
      <w:lvlText w:val="%1.%2"/>
      <w:lvlJc w:val="left"/>
      <w:pPr>
        <w:ind w:left="913" w:hanging="781"/>
      </w:pPr>
    </w:lvl>
    <w:lvl w:ilvl="2">
      <w:start w:val="1"/>
      <w:numFmt w:val="decimal"/>
      <w:lvlText w:val="%1.%2.%3"/>
      <w:lvlJc w:val="left"/>
      <w:pPr>
        <w:ind w:left="913" w:hanging="781"/>
      </w:pPr>
      <w:rPr>
        <w:rFonts w:ascii="Times New Roman" w:eastAsia="Times New Roman" w:hAnsi="Times New Roman" w:cs="Times New Roman"/>
        <w:b/>
        <w:sz w:val="24"/>
        <w:szCs w:val="24"/>
      </w:rPr>
    </w:lvl>
    <w:lvl w:ilvl="3">
      <w:start w:val="1"/>
      <w:numFmt w:val="decimal"/>
      <w:lvlText w:val="%1.%2.%3.%4"/>
      <w:lvlJc w:val="left"/>
      <w:pPr>
        <w:ind w:left="1093" w:hanging="961"/>
      </w:pPr>
      <w:rPr>
        <w:rFonts w:ascii="Times New Roman" w:eastAsia="Times New Roman" w:hAnsi="Times New Roman" w:cs="Times New Roman"/>
        <w:b/>
        <w:sz w:val="24"/>
        <w:szCs w:val="24"/>
      </w:rPr>
    </w:lvl>
    <w:lvl w:ilvl="4">
      <w:numFmt w:val="bullet"/>
      <w:lvlText w:val="•"/>
      <w:lvlJc w:val="left"/>
      <w:pPr>
        <w:ind w:left="4053" w:hanging="960"/>
      </w:pPr>
    </w:lvl>
    <w:lvl w:ilvl="5">
      <w:numFmt w:val="bullet"/>
      <w:lvlText w:val="•"/>
      <w:lvlJc w:val="left"/>
      <w:pPr>
        <w:ind w:left="5037" w:hanging="961"/>
      </w:pPr>
    </w:lvl>
    <w:lvl w:ilvl="6">
      <w:numFmt w:val="bullet"/>
      <w:lvlText w:val="•"/>
      <w:lvlJc w:val="left"/>
      <w:pPr>
        <w:ind w:left="6022" w:hanging="961"/>
      </w:pPr>
    </w:lvl>
    <w:lvl w:ilvl="7">
      <w:numFmt w:val="bullet"/>
      <w:lvlText w:val="•"/>
      <w:lvlJc w:val="left"/>
      <w:pPr>
        <w:ind w:left="7006" w:hanging="961"/>
      </w:pPr>
    </w:lvl>
    <w:lvl w:ilvl="8">
      <w:numFmt w:val="bullet"/>
      <w:lvlText w:val="•"/>
      <w:lvlJc w:val="left"/>
      <w:pPr>
        <w:ind w:left="7991" w:hanging="961"/>
      </w:pPr>
    </w:lvl>
  </w:abstractNum>
  <w:abstractNum w:abstractNumId="3" w15:restartNumberingAfterBreak="0">
    <w:nsid w:val="7D01539E"/>
    <w:multiLevelType w:val="multilevel"/>
    <w:tmpl w:val="1DAA747C"/>
    <w:lvl w:ilvl="0">
      <w:start w:val="4"/>
      <w:numFmt w:val="decimal"/>
      <w:lvlText w:val="%1"/>
      <w:lvlJc w:val="left"/>
      <w:pPr>
        <w:ind w:left="699" w:hanging="567"/>
      </w:pPr>
    </w:lvl>
    <w:lvl w:ilvl="1">
      <w:start w:val="2"/>
      <w:numFmt w:val="decimal"/>
      <w:lvlText w:val="%1.%2"/>
      <w:lvlJc w:val="left"/>
      <w:pPr>
        <w:ind w:left="699" w:hanging="567"/>
      </w:pPr>
    </w:lvl>
    <w:lvl w:ilvl="2">
      <w:start w:val="1"/>
      <w:numFmt w:val="decimal"/>
      <w:lvlText w:val="%1.%2.%3"/>
      <w:lvlJc w:val="left"/>
      <w:pPr>
        <w:ind w:left="699" w:hanging="567"/>
      </w:pPr>
      <w:rPr>
        <w:rFonts w:ascii="Times New Roman" w:eastAsia="Times New Roman" w:hAnsi="Times New Roman" w:cs="Times New Roman"/>
        <w:b/>
        <w:sz w:val="24"/>
        <w:szCs w:val="24"/>
      </w:rPr>
    </w:lvl>
    <w:lvl w:ilvl="3">
      <w:numFmt w:val="bullet"/>
      <w:lvlText w:val="•"/>
      <w:lvlJc w:val="left"/>
      <w:pPr>
        <w:ind w:left="132" w:hanging="243"/>
      </w:pPr>
      <w:rPr>
        <w:rFonts w:ascii="Times New Roman" w:eastAsia="Times New Roman" w:hAnsi="Times New Roman" w:cs="Times New Roman"/>
        <w:sz w:val="24"/>
        <w:szCs w:val="24"/>
      </w:rPr>
    </w:lvl>
    <w:lvl w:ilvl="4">
      <w:numFmt w:val="bullet"/>
      <w:lvlText w:val="•"/>
      <w:lvlJc w:val="left"/>
      <w:pPr>
        <w:ind w:left="3786" w:hanging="243"/>
      </w:pPr>
    </w:lvl>
    <w:lvl w:ilvl="5">
      <w:numFmt w:val="bullet"/>
      <w:lvlText w:val="•"/>
      <w:lvlJc w:val="left"/>
      <w:pPr>
        <w:ind w:left="4815" w:hanging="243"/>
      </w:pPr>
    </w:lvl>
    <w:lvl w:ilvl="6">
      <w:numFmt w:val="bullet"/>
      <w:lvlText w:val="•"/>
      <w:lvlJc w:val="left"/>
      <w:pPr>
        <w:ind w:left="5844" w:hanging="243"/>
      </w:pPr>
    </w:lvl>
    <w:lvl w:ilvl="7">
      <w:numFmt w:val="bullet"/>
      <w:lvlText w:val="•"/>
      <w:lvlJc w:val="left"/>
      <w:pPr>
        <w:ind w:left="6873" w:hanging="243"/>
      </w:pPr>
    </w:lvl>
    <w:lvl w:ilvl="8">
      <w:numFmt w:val="bullet"/>
      <w:lvlText w:val="•"/>
      <w:lvlJc w:val="left"/>
      <w:pPr>
        <w:ind w:left="7902" w:hanging="242"/>
      </w:pPr>
    </w:lvl>
  </w:abstractNum>
  <w:num w:numId="1" w16cid:durableId="784009940">
    <w:abstractNumId w:val="0"/>
  </w:num>
  <w:num w:numId="2" w16cid:durableId="518668293">
    <w:abstractNumId w:val="1"/>
  </w:num>
  <w:num w:numId="3" w16cid:durableId="836726204">
    <w:abstractNumId w:val="2"/>
  </w:num>
  <w:num w:numId="4" w16cid:durableId="53955960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Paula Helfer Schneider">
    <w15:presenceInfo w15:providerId="None" w15:userId="Ana Paula Helfer Schnei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771"/>
    <w:rsid w:val="00010000"/>
    <w:rsid w:val="00072519"/>
    <w:rsid w:val="000C59A7"/>
    <w:rsid w:val="000F5EB4"/>
    <w:rsid w:val="0011403C"/>
    <w:rsid w:val="0016025A"/>
    <w:rsid w:val="001C035A"/>
    <w:rsid w:val="00275FD9"/>
    <w:rsid w:val="002B30EC"/>
    <w:rsid w:val="002E3E53"/>
    <w:rsid w:val="002F4DD6"/>
    <w:rsid w:val="00306531"/>
    <w:rsid w:val="00315903"/>
    <w:rsid w:val="00327030"/>
    <w:rsid w:val="00376C33"/>
    <w:rsid w:val="003C51DF"/>
    <w:rsid w:val="003D5138"/>
    <w:rsid w:val="004F6690"/>
    <w:rsid w:val="00580771"/>
    <w:rsid w:val="00582DC3"/>
    <w:rsid w:val="00584055"/>
    <w:rsid w:val="00584F97"/>
    <w:rsid w:val="005A0CAF"/>
    <w:rsid w:val="006317AC"/>
    <w:rsid w:val="0064448A"/>
    <w:rsid w:val="00681A9D"/>
    <w:rsid w:val="006A7D98"/>
    <w:rsid w:val="006C15AA"/>
    <w:rsid w:val="00727E8A"/>
    <w:rsid w:val="007620C4"/>
    <w:rsid w:val="00770EEB"/>
    <w:rsid w:val="00811E5A"/>
    <w:rsid w:val="00862709"/>
    <w:rsid w:val="008B3241"/>
    <w:rsid w:val="009020F4"/>
    <w:rsid w:val="00911A4A"/>
    <w:rsid w:val="00915989"/>
    <w:rsid w:val="009C4F58"/>
    <w:rsid w:val="009C7833"/>
    <w:rsid w:val="00A14837"/>
    <w:rsid w:val="00A17E71"/>
    <w:rsid w:val="00AE1C5D"/>
    <w:rsid w:val="00B9170E"/>
    <w:rsid w:val="00B930D5"/>
    <w:rsid w:val="00C004E9"/>
    <w:rsid w:val="00C1340F"/>
    <w:rsid w:val="00C207E0"/>
    <w:rsid w:val="00C235E5"/>
    <w:rsid w:val="00D36447"/>
    <w:rsid w:val="00D455BB"/>
    <w:rsid w:val="00D71F84"/>
    <w:rsid w:val="00D75277"/>
    <w:rsid w:val="00D8547E"/>
    <w:rsid w:val="00DC2B0E"/>
    <w:rsid w:val="00E02BCF"/>
    <w:rsid w:val="00E2120F"/>
    <w:rsid w:val="00EE2BF3"/>
    <w:rsid w:val="00F344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BFAC4"/>
  <w15:docId w15:val="{25A47667-C130-46F0-AB84-F211BD07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416"/>
      <w:outlineLvl w:val="0"/>
    </w:pPr>
    <w:rPr>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Reviso">
    <w:name w:val="Revision"/>
    <w:hidden/>
    <w:uiPriority w:val="99"/>
    <w:semiHidden/>
    <w:rsid w:val="00911A4A"/>
    <w:pPr>
      <w:widowControl/>
    </w:pPr>
  </w:style>
  <w:style w:type="character" w:styleId="Refdecomentrio">
    <w:name w:val="annotation reference"/>
    <w:basedOn w:val="Fontepargpadro"/>
    <w:uiPriority w:val="99"/>
    <w:semiHidden/>
    <w:unhideWhenUsed/>
    <w:rsid w:val="009C7833"/>
    <w:rPr>
      <w:sz w:val="16"/>
      <w:szCs w:val="16"/>
    </w:rPr>
  </w:style>
  <w:style w:type="paragraph" w:styleId="Textodecomentrio">
    <w:name w:val="annotation text"/>
    <w:basedOn w:val="Normal"/>
    <w:link w:val="TextodecomentrioChar"/>
    <w:uiPriority w:val="99"/>
    <w:unhideWhenUsed/>
    <w:rsid w:val="009C7833"/>
    <w:rPr>
      <w:sz w:val="20"/>
      <w:szCs w:val="20"/>
    </w:rPr>
  </w:style>
  <w:style w:type="character" w:customStyle="1" w:styleId="TextodecomentrioChar">
    <w:name w:val="Texto de comentário Char"/>
    <w:basedOn w:val="Fontepargpadro"/>
    <w:link w:val="Textodecomentrio"/>
    <w:uiPriority w:val="99"/>
    <w:rsid w:val="009C7833"/>
    <w:rPr>
      <w:sz w:val="20"/>
      <w:szCs w:val="20"/>
    </w:rPr>
  </w:style>
  <w:style w:type="paragraph" w:styleId="Assuntodocomentrio">
    <w:name w:val="annotation subject"/>
    <w:basedOn w:val="Textodecomentrio"/>
    <w:next w:val="Textodecomentrio"/>
    <w:link w:val="AssuntodocomentrioChar"/>
    <w:uiPriority w:val="99"/>
    <w:semiHidden/>
    <w:unhideWhenUsed/>
    <w:rsid w:val="009C7833"/>
    <w:rPr>
      <w:b/>
      <w:bCs/>
    </w:rPr>
  </w:style>
  <w:style w:type="character" w:customStyle="1" w:styleId="AssuntodocomentrioChar">
    <w:name w:val="Assunto do comentário Char"/>
    <w:basedOn w:val="TextodecomentrioChar"/>
    <w:link w:val="Assuntodocomentrio"/>
    <w:uiPriority w:val="99"/>
    <w:semiHidden/>
    <w:rsid w:val="009C7833"/>
    <w:rPr>
      <w:b/>
      <w:bCs/>
      <w:sz w:val="20"/>
      <w:szCs w:val="20"/>
    </w:rPr>
  </w:style>
  <w:style w:type="character" w:styleId="Hyperlink">
    <w:name w:val="Hyperlink"/>
    <w:basedOn w:val="Fontepargpadro"/>
    <w:uiPriority w:val="99"/>
    <w:unhideWhenUsed/>
    <w:rsid w:val="000F5EB4"/>
    <w:rPr>
      <w:color w:val="0000FF" w:themeColor="hyperlink"/>
      <w:u w:val="single"/>
    </w:rPr>
  </w:style>
  <w:style w:type="character" w:styleId="MenoPendente">
    <w:name w:val="Unresolved Mention"/>
    <w:basedOn w:val="Fontepargpadro"/>
    <w:uiPriority w:val="99"/>
    <w:semiHidden/>
    <w:unhideWhenUsed/>
    <w:rsid w:val="000F5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chart" Target="charts/chart2.xml"/><Relationship Id="rId26" Type="http://schemas.openxmlformats.org/officeDocument/2006/relationships/hyperlink" Target="http://www.rbac.org.br/wp-content/uploads/2017/04/RBAC-vol-48-4-2016-ref.-307.pdf" TargetMode="External"/><Relationship Id="rId39" Type="http://schemas.openxmlformats.org/officeDocument/2006/relationships/hyperlink" Target="http://www.arca.fiocruz.br/bitstream/icict/25955/2/Livro%20EPSJV%20008871.pdf"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cielo.iec.gov.br/pdf/ess/v12n4/v12n4a03.pdf" TargetMode="External"/><Relationship Id="rId42" Type="http://schemas.openxmlformats.org/officeDocument/2006/relationships/hyperlink" Target="http://www.inesul.edu.br/revista_saude/arquivos/arq-idvol_14_1344433309.pdf"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chart" Target="charts/chart1.xml"/><Relationship Id="rId25" Type="http://schemas.openxmlformats.org/officeDocument/2006/relationships/hyperlink" Target="http://www.rbac.org.br/wp-content/uploads/2017/04/RBAC-vol-48-4-2016-ref.-307.pdf" TargetMode="External"/><Relationship Id="rId33" Type="http://schemas.openxmlformats.org/officeDocument/2006/relationships/hyperlink" Target="http://www.cff.org.br/sistemas/geral/revista/pdf/5/encarte.pdf" TargetMode="External"/><Relationship Id="rId38" Type="http://schemas.openxmlformats.org/officeDocument/2006/relationships/hyperlink" Target="http://www.unirios.edu.br/revistariossaude/media/revistas/2018/auto_medicacao_com_antibi"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hocc.no/atc_ddd_index/" TargetMode="External"/><Relationship Id="rId20" Type="http://schemas.openxmlformats.org/officeDocument/2006/relationships/image" Target="media/image1.png"/><Relationship Id="rId29" Type="http://schemas.openxmlformats.org/officeDocument/2006/relationships/hyperlink" Target="http://www.planalto.gov.br/ccivil_03/leis/l6437.htm" TargetMode="External"/><Relationship Id="rId41" Type="http://schemas.openxmlformats.org/officeDocument/2006/relationships/hyperlink" Target="http://www.inesul.edu.br/revista_saude/arquivos/arq-idvol_14_134443330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www.gov.br/anvisa/pt-" TargetMode="External"/><Relationship Id="rId32" Type="http://schemas.openxmlformats.org/officeDocument/2006/relationships/hyperlink" Target="http://www.cff.org.br/" TargetMode="External"/><Relationship Id="rId37" Type="http://schemas.openxmlformats.org/officeDocument/2006/relationships/hyperlink" Target="http://scielo.iec.gov.br/pdf/rpas/v10/2176-" TargetMode="External"/><Relationship Id="rId40" Type="http://schemas.openxmlformats.org/officeDocument/2006/relationships/hyperlink" Target="http://www.arca.fiocruz.br/bitstream/icict/25955/2/Livro%20EPSJV%20008871.pdf" TargetMode="External"/><Relationship Id="rId45"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www.anvisa.gov.br/sngpc/documentos%202013/INSTRUCAO_NORMATIVA_N1.p" TargetMode="External"/><Relationship Id="rId28" Type="http://schemas.openxmlformats.org/officeDocument/2006/relationships/hyperlink" Target="http://www.planalto.gov.br/ccivil_03/leis/l6437.htm" TargetMode="External"/><Relationship Id="rId36" Type="http://schemas.openxmlformats.org/officeDocument/2006/relationships/hyperlink" Target="https://repositorio.ufscar.br/bitstream/handle/ufscar/13515/TCC.%20Daniel%20Iriarte.pdf?sequence=1" TargetMode="External"/><Relationship Id="rId10" Type="http://schemas.openxmlformats.org/officeDocument/2006/relationships/header" Target="header3.xml"/><Relationship Id="rId19" Type="http://schemas.openxmlformats.org/officeDocument/2006/relationships/chart" Target="charts/chart3.xml"/><Relationship Id="rId31" Type="http://schemas.openxmlformats.org/officeDocument/2006/relationships/hyperlink" Target="http://www.eventos.ajes.edu.br/iniciacao-"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hyperlink" Target="http://www.ccih.med.br/wp-" TargetMode="External"/><Relationship Id="rId27" Type="http://schemas.openxmlformats.org/officeDocument/2006/relationships/hyperlink" Target="http://legislacao.planalto.gov.br/legisla/legislacao.nsf/Viw_Identificacao/lei%206.437-1977?OpenDocument" TargetMode="External"/><Relationship Id="rId30" Type="http://schemas.openxmlformats.org/officeDocument/2006/relationships/hyperlink" Target="http://scielo.iec.gov.br/scielo.php?script=sci_arttext&amp;pid=S2176-" TargetMode="External"/><Relationship Id="rId35" Type="http://schemas.openxmlformats.org/officeDocument/2006/relationships/hyperlink" Target="http://bvsms.saude.gov.br/bvs/saudelegis/anvisa/2010/res0044_26_10_2010.html" TargetMode="External"/><Relationship Id="rId43" Type="http://schemas.openxmlformats.org/officeDocument/2006/relationships/hyperlink" Target="http://www.who.int/mediacentre/factsheets/fs338/en/"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oogle%20Drive\UNISC\TCCs\Em%20andamento\Paula\dddpormedicamento%20Paul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Planilha1!$B$1</c:f>
              <c:strCache>
                <c:ptCount val="1"/>
                <c:pt idx="0">
                  <c:v>Vendas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CDCE-423A-A1E5-52EA6D529F5C}"/>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CDCE-423A-A1E5-52EA6D529F5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Planilha1!$A$2:$A$3</c:f>
              <c:strCache>
                <c:ptCount val="2"/>
                <c:pt idx="0">
                  <c:v>Masculino</c:v>
                </c:pt>
                <c:pt idx="1">
                  <c:v>Feminino</c:v>
                </c:pt>
              </c:strCache>
            </c:strRef>
          </c:cat>
          <c:val>
            <c:numRef>
              <c:f>Planilha1!$B$2:$B$3</c:f>
              <c:numCache>
                <c:formatCode>General</c:formatCode>
                <c:ptCount val="2"/>
                <c:pt idx="0">
                  <c:v>45.39</c:v>
                </c:pt>
                <c:pt idx="1">
                  <c:v>54.61</c:v>
                </c:pt>
              </c:numCache>
            </c:numRef>
          </c:val>
          <c:extLst>
            <c:ext xmlns:c16="http://schemas.microsoft.com/office/drawing/2014/chart" uri="{C3380CC4-5D6E-409C-BE32-E72D297353CC}">
              <c16:uniqueId val="{00000000-D705-4D26-9C24-089706982388}"/>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Planilha1!$B$1</c:f>
              <c:strCache>
                <c:ptCount val="1"/>
                <c:pt idx="0">
                  <c:v>Vendas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48A-4BA7-954B-3C776A055E7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48A-4BA7-954B-3C776A055E73}"/>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48A-4BA7-954B-3C776A055E7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Planilha1!$A$2:$A$4</c:f>
              <c:strCache>
                <c:ptCount val="3"/>
                <c:pt idx="0">
                  <c:v>CRM</c:v>
                </c:pt>
                <c:pt idx="1">
                  <c:v>CRMV</c:v>
                </c:pt>
                <c:pt idx="2">
                  <c:v>CRO </c:v>
                </c:pt>
              </c:strCache>
            </c:strRef>
          </c:cat>
          <c:val>
            <c:numRef>
              <c:f>Planilha1!$B$2:$B$4</c:f>
              <c:numCache>
                <c:formatCode>#,##0</c:formatCode>
                <c:ptCount val="3"/>
                <c:pt idx="0">
                  <c:v>989788</c:v>
                </c:pt>
                <c:pt idx="1">
                  <c:v>8174</c:v>
                </c:pt>
                <c:pt idx="2">
                  <c:v>151427</c:v>
                </c:pt>
              </c:numCache>
            </c:numRef>
          </c:val>
          <c:extLst>
            <c:ext xmlns:c16="http://schemas.microsoft.com/office/drawing/2014/chart" uri="{C3380CC4-5D6E-409C-BE32-E72D297353CC}">
              <c16:uniqueId val="{00000000-E8B6-4354-B5FE-0455A5B2ED28}"/>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grafico!$B$3:$B$23</c:f>
              <c:numCache>
                <c:formatCode>mmm\-yy</c:formatCode>
                <c:ptCount val="21"/>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pt idx="19">
                  <c:v>44409</c:v>
                </c:pt>
                <c:pt idx="20">
                  <c:v>44440</c:v>
                </c:pt>
              </c:numCache>
            </c:numRef>
          </c:cat>
          <c:val>
            <c:numRef>
              <c:f>grafico!$D$3:$D$23</c:f>
              <c:numCache>
                <c:formatCode>0.0</c:formatCode>
                <c:ptCount val="21"/>
                <c:pt idx="0">
                  <c:v>12.395838923311237</c:v>
                </c:pt>
                <c:pt idx="1">
                  <c:v>11.959418192716653</c:v>
                </c:pt>
                <c:pt idx="2">
                  <c:v>13.842679620756835</c:v>
                </c:pt>
                <c:pt idx="3">
                  <c:v>12.563814263686968</c:v>
                </c:pt>
                <c:pt idx="4">
                  <c:v>12.505549610907384</c:v>
                </c:pt>
                <c:pt idx="5">
                  <c:v>12.475434858819639</c:v>
                </c:pt>
                <c:pt idx="6">
                  <c:v>15.137098430213104</c:v>
                </c:pt>
                <c:pt idx="7">
                  <c:v>14.375767149235141</c:v>
                </c:pt>
                <c:pt idx="8">
                  <c:v>12.699194470262301</c:v>
                </c:pt>
                <c:pt idx="9">
                  <c:v>13.108165643236855</c:v>
                </c:pt>
                <c:pt idx="10">
                  <c:v>15.225536197003082</c:v>
                </c:pt>
                <c:pt idx="11">
                  <c:v>17.749922799335067</c:v>
                </c:pt>
                <c:pt idx="12">
                  <c:v>15.147340947638297</c:v>
                </c:pt>
                <c:pt idx="13">
                  <c:v>16.076268216494757</c:v>
                </c:pt>
                <c:pt idx="14">
                  <c:v>20.334957166288206</c:v>
                </c:pt>
                <c:pt idx="15">
                  <c:v>15.173632993792422</c:v>
                </c:pt>
                <c:pt idx="16">
                  <c:v>15.81584759064037</c:v>
                </c:pt>
                <c:pt idx="17">
                  <c:v>14.787860685071507</c:v>
                </c:pt>
                <c:pt idx="18">
                  <c:v>12.774384080610577</c:v>
                </c:pt>
                <c:pt idx="19">
                  <c:v>12.46061093046637</c:v>
                </c:pt>
                <c:pt idx="20">
                  <c:v>11.879287272917285</c:v>
                </c:pt>
              </c:numCache>
            </c:numRef>
          </c:val>
          <c:smooth val="0"/>
          <c:extLst>
            <c:ext xmlns:c16="http://schemas.microsoft.com/office/drawing/2014/chart" uri="{C3380CC4-5D6E-409C-BE32-E72D297353CC}">
              <c16:uniqueId val="{00000001-0DB7-4745-B620-CCF80E935325}"/>
            </c:ext>
          </c:extLst>
        </c:ser>
        <c:dLbls>
          <c:showLegendKey val="0"/>
          <c:showVal val="0"/>
          <c:showCatName val="0"/>
          <c:showSerName val="0"/>
          <c:showPercent val="0"/>
          <c:showBubbleSize val="0"/>
        </c:dLbls>
        <c:smooth val="0"/>
        <c:axId val="553448672"/>
        <c:axId val="553446376"/>
      </c:lineChart>
      <c:dateAx>
        <c:axId val="553448672"/>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53446376"/>
        <c:crosses val="autoZero"/>
        <c:auto val="1"/>
        <c:lblOffset val="100"/>
        <c:baseTimeUnit val="months"/>
      </c:dateAx>
      <c:valAx>
        <c:axId val="553446376"/>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DDD/hab/dia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53448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071BF-66F5-4252-82CA-85DEFD08C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38</Pages>
  <Words>10499</Words>
  <Characters>56700</Characters>
  <Application>Microsoft Office Word</Application>
  <DocSecurity>0</DocSecurity>
  <Lines>472</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Helfer</dc:creator>
  <cp:lastModifiedBy>Adriana Bica</cp:lastModifiedBy>
  <cp:revision>9</cp:revision>
  <dcterms:created xsi:type="dcterms:W3CDTF">2022-11-04T21:50:00Z</dcterms:created>
  <dcterms:modified xsi:type="dcterms:W3CDTF">2022-11-05T16:57:00Z</dcterms:modified>
</cp:coreProperties>
</file>